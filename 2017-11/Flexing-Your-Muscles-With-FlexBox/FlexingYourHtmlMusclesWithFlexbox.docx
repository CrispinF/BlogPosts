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76924" w14:textId="1A56E46C" w:rsidR="002D50FD" w:rsidRDefault="00A93DF2" w:rsidP="0035646D">
      <w:pPr>
        <w:pStyle w:val="Heading1"/>
      </w:pPr>
      <w:bookmarkStart w:id="0" w:name="_GoBack"/>
      <w:bookmarkEnd w:id="0"/>
      <w:r>
        <w:t xml:space="preserve">We have </w:t>
      </w:r>
      <w:r w:rsidR="006E6BF2">
        <w:t xml:space="preserve">Liftoff: </w:t>
      </w:r>
      <w:r w:rsidR="0035646D">
        <w:t>.NET Core 2.0 and ASP.NET Core 2.0</w:t>
      </w:r>
      <w:r w:rsidR="006E6BF2">
        <w:t xml:space="preserve"> have Arrived</w:t>
      </w:r>
    </w:p>
    <w:p w14:paraId="2F14ED70" w14:textId="4E2EC93F" w:rsidR="0035646D" w:rsidDel="008E5BD5" w:rsidRDefault="0035646D" w:rsidP="0035646D">
      <w:pPr>
        <w:pStyle w:val="BodyText"/>
        <w:rPr>
          <w:del w:id="1" w:author="Melanie Spiller" w:date="2018-01-16T16:54:00Z"/>
        </w:rPr>
      </w:pPr>
    </w:p>
    <w:p w14:paraId="1D159B5C" w14:textId="73EB5F02" w:rsidR="00A67949" w:rsidRPr="00F576CE" w:rsidDel="008E5BD5" w:rsidRDefault="00A67949" w:rsidP="00F576CE">
      <w:pPr>
        <w:pStyle w:val="BodyText"/>
        <w:rPr>
          <w:del w:id="2" w:author="Melanie Spiller" w:date="2018-01-16T16:54:00Z"/>
        </w:rPr>
      </w:pPr>
    </w:p>
    <w:p w14:paraId="501AAE0C" w14:textId="5D9D53D7" w:rsidR="00A67949" w:rsidRDefault="00A67949" w:rsidP="00F576CE">
      <w:pPr>
        <w:pStyle w:val="BodyText"/>
      </w:pPr>
      <w:r w:rsidRPr="00F576CE">
        <w:t>Many of us have been patiently waiting through the long and wind</w:t>
      </w:r>
      <w:r w:rsidR="00D23B69">
        <w:t xml:space="preserve">ing </w:t>
      </w:r>
      <w:ins w:id="3" w:author="Rick Strahl" w:date="2018-01-19T12:44:00Z">
        <w:r w:rsidR="00665014">
          <w:t>r</w:t>
        </w:r>
      </w:ins>
      <w:r w:rsidRPr="00F576CE">
        <w:t xml:space="preserve">oad that has been the inception of the .NET Core and ASP.NET Core platforms. After a very rocky set of 1.x releases, version 2.0 of the new .NET frameworks and tooling finally arrived a </w:t>
      </w:r>
      <w:r w:rsidR="005A0581">
        <w:t>f</w:t>
      </w:r>
      <w:r w:rsidRPr="00F576CE">
        <w:t xml:space="preserve">ew </w:t>
      </w:r>
      <w:r w:rsidR="005A0581">
        <w:t xml:space="preserve">months </w:t>
      </w:r>
      <w:r w:rsidRPr="00F576CE">
        <w:t>back. You know the saying: "Don't use any 1.x product from Microsoft</w:t>
      </w:r>
      <w:r w:rsidR="00B42F2B">
        <w:t>,</w:t>
      </w:r>
      <w:r w:rsidRPr="00F576CE">
        <w:t xml:space="preserve">" and this is probably </w:t>
      </w:r>
      <w:r w:rsidR="005A0581" w:rsidRPr="00F576CE">
        <w:t>truer</w:t>
      </w:r>
      <w:r w:rsidRPr="00F576CE">
        <w:t xml:space="preserve"> than ever with .NET Core and ASP.NET Core. The initial releases, </w:t>
      </w:r>
      <w:r w:rsidR="00B42F2B">
        <w:t>although</w:t>
      </w:r>
      <w:r w:rsidR="00B42F2B" w:rsidRPr="00F576CE">
        <w:t xml:space="preserve"> </w:t>
      </w:r>
      <w:r w:rsidRPr="00F576CE">
        <w:t xml:space="preserve">technically functional and powerful, were largely under-featured and sported very inconsistent and </w:t>
      </w:r>
      <w:r w:rsidR="005A0581" w:rsidRPr="00F576CE">
        <w:t>ever</w:t>
      </w:r>
      <w:r w:rsidR="005A0581">
        <w:t>-changing</w:t>
      </w:r>
      <w:r w:rsidRPr="00F576CE">
        <w:t xml:space="preserve"> tooling. Using the 1.x (and pre-release) versions involved quite a bit of pain and struggle just to keep up with all the developments along the way.</w:t>
      </w:r>
    </w:p>
    <w:p w14:paraId="2D1B3069" w14:textId="77777777" w:rsidR="00B42F2B" w:rsidRDefault="00B42F2B" w:rsidP="00F576CE">
      <w:pPr>
        <w:pStyle w:val="BodyText"/>
      </w:pPr>
    </w:p>
    <w:p w14:paraId="6CBF1DFA" w14:textId="527C2BD3" w:rsidR="005A0581" w:rsidRDefault="005A0581" w:rsidP="005A0581">
      <w:pPr>
        <w:pStyle w:val="Heading3"/>
      </w:pPr>
      <w:r>
        <w:t>.NET Core 2.0 and ASP.NET Core 2.0</w:t>
      </w:r>
      <w:r w:rsidR="00B42F2B">
        <w:t>:</w:t>
      </w:r>
      <w:r>
        <w:t xml:space="preserve"> The Promised Land?</w:t>
      </w:r>
    </w:p>
    <w:p w14:paraId="7AEDFB73" w14:textId="00AA21D6" w:rsidR="005A0581" w:rsidRDefault="005A0581" w:rsidP="005A0581">
      <w:pPr>
        <w:pStyle w:val="BodyText"/>
      </w:pPr>
      <w:r>
        <w:t>Version 2.0 of .NET Standard, .NET Core</w:t>
      </w:r>
      <w:r w:rsidR="00B42F2B">
        <w:t>,</w:t>
      </w:r>
      <w:r>
        <w:t xml:space="preserve"> and ASP.NET Core </w:t>
      </w:r>
      <w:r>
        <w:rPr>
          <w:b/>
        </w:rPr>
        <w:t>improve the situation considerably</w:t>
      </w:r>
      <w:r>
        <w:t xml:space="preserve"> by significantly refactoring the core feature set of .NET Core, without compromising all of the major improvements that the new framework brought in </w:t>
      </w:r>
      <w:r w:rsidR="00B42F2B">
        <w:t>v</w:t>
      </w:r>
      <w:r>
        <w:t>ersion 1.</w:t>
      </w:r>
    </w:p>
    <w:p w14:paraId="2216FDDF" w14:textId="77777777" w:rsidR="005A0581" w:rsidRDefault="005A0581" w:rsidP="005A0581">
      <w:pPr>
        <w:pStyle w:val="BodyText"/>
      </w:pPr>
    </w:p>
    <w:p w14:paraId="16D45FE5" w14:textId="435F4683" w:rsidR="005A0581" w:rsidRDefault="005A0581" w:rsidP="005A0581">
      <w:pPr>
        <w:pStyle w:val="BodyText"/>
      </w:pPr>
      <w:r>
        <w:t xml:space="preserve">The brunt of the changes </w:t>
      </w:r>
      <w:del w:id="4" w:author="Rick Strahl" w:date="2018-01-19T12:45:00Z">
        <w:r w:rsidDel="00665014">
          <w:delText>involve</w:delText>
        </w:r>
      </w:del>
      <w:ins w:id="5" w:author="Rick Strahl" w:date="2018-01-19T12:45:00Z">
        <w:r w:rsidR="00665014">
          <w:t>involves</w:t>
        </w:r>
      </w:ins>
      <w:r>
        <w:t xml:space="preserve"> bringing back APIs that existed in </w:t>
      </w:r>
      <w:r w:rsidR="00B42F2B">
        <w:t xml:space="preserve">the </w:t>
      </w:r>
      <w:r>
        <w:t xml:space="preserve">full </w:t>
      </w:r>
      <w:r w:rsidR="00D23B69">
        <w:t xml:space="preserve">.NET </w:t>
      </w:r>
      <w:r>
        <w:t xml:space="preserve">framework </w:t>
      </w:r>
      <w:r w:rsidR="00B42F2B">
        <w:t xml:space="preserve">and </w:t>
      </w:r>
      <w:r>
        <w:t>make .NET Core 2.0 and .NET Standard 2.0 more backward compatible. It's now vastly easier to move existing full</w:t>
      </w:r>
      <w:r w:rsidR="00B42F2B">
        <w:t>-</w:t>
      </w:r>
      <w:r>
        <w:t>framework code to .NET Core/Standard 2.0. It's hard to understate how important that step is, as 1.x was hobbled by missing APIs and sub-features that made it difficult to move existing full</w:t>
      </w:r>
      <w:r w:rsidR="00B42F2B">
        <w:t>-</w:t>
      </w:r>
      <w:r>
        <w:t xml:space="preserve">framework code and libraries forward to .NET Core/Standard. Bringing the API breadth back to close compatibility with </w:t>
      </w:r>
      <w:r w:rsidR="00B42F2B">
        <w:t xml:space="preserve">the </w:t>
      </w:r>
      <w:r>
        <w:t>full framework resets expectation</w:t>
      </w:r>
      <w:r w:rsidR="00F13F9F">
        <w:t>s</w:t>
      </w:r>
      <w:r>
        <w:t xml:space="preserve"> of what</w:t>
      </w:r>
      <w:r w:rsidR="00B42F2B">
        <w:t>’</w:t>
      </w:r>
      <w:r w:rsidR="008358AE">
        <w:t xml:space="preserve">s considered </w:t>
      </w:r>
      <w:r w:rsidR="00B42F2B">
        <w:t xml:space="preserve">a </w:t>
      </w:r>
      <w:r>
        <w:t>functional set of .NET features</w:t>
      </w:r>
      <w:r w:rsidR="00B42F2B">
        <w:t>, the kind</w:t>
      </w:r>
      <w:r>
        <w:t xml:space="preserve"> that most of us have come to expect </w:t>
      </w:r>
      <w:r w:rsidR="008358AE">
        <w:t xml:space="preserve">from </w:t>
      </w:r>
      <w:r>
        <w:t>.NET</w:t>
      </w:r>
      <w:r w:rsidR="008358AE">
        <w:t xml:space="preserve"> as a </w:t>
      </w:r>
      <w:commentRangeStart w:id="6"/>
      <w:commentRangeStart w:id="7"/>
      <w:r w:rsidR="008358AE">
        <w:t>platform</w:t>
      </w:r>
      <w:r>
        <w:t>.</w:t>
      </w:r>
      <w:commentRangeEnd w:id="6"/>
      <w:r w:rsidR="00B42F2B">
        <w:rPr>
          <w:rStyle w:val="CommentReference"/>
          <w:rFonts w:ascii="Verdana" w:hAnsi="Verdana"/>
        </w:rPr>
        <w:commentReference w:id="6"/>
      </w:r>
      <w:commentRangeEnd w:id="7"/>
      <w:r w:rsidR="00D23B69">
        <w:rPr>
          <w:rStyle w:val="CommentReference"/>
          <w:rFonts w:ascii="Verdana" w:hAnsi="Verdana"/>
        </w:rPr>
        <w:commentReference w:id="7"/>
      </w:r>
    </w:p>
    <w:p w14:paraId="455159E5" w14:textId="77777777" w:rsidR="005A0581" w:rsidRDefault="005A0581" w:rsidP="005A0581">
      <w:pPr>
        <w:pStyle w:val="BodyText"/>
      </w:pPr>
    </w:p>
    <w:p w14:paraId="6C6F8411" w14:textId="716D99AC" w:rsidR="005A0581" w:rsidRDefault="005A0581" w:rsidP="005A0581">
      <w:pPr>
        <w:pStyle w:val="BodyText"/>
      </w:pPr>
      <w:r>
        <w:t xml:space="preserve">These subtle but significant improvements make the overall experience of the 2.0 .NET Core and ASP.NET Core releases much more </w:t>
      </w:r>
      <w:commentRangeStart w:id="8"/>
      <w:commentRangeStart w:id="9"/>
      <w:commentRangeStart w:id="10"/>
      <w:r>
        <w:t>approachable</w:t>
      </w:r>
      <w:commentRangeEnd w:id="8"/>
      <w:r w:rsidR="00B42F2B">
        <w:rPr>
          <w:rStyle w:val="CommentReference"/>
          <w:rFonts w:ascii="Verdana" w:hAnsi="Verdana"/>
        </w:rPr>
        <w:commentReference w:id="8"/>
      </w:r>
      <w:commentRangeEnd w:id="9"/>
      <w:r w:rsidR="00D23B69">
        <w:rPr>
          <w:rStyle w:val="CommentReference"/>
          <w:rFonts w:ascii="Verdana" w:hAnsi="Verdana"/>
        </w:rPr>
        <w:commentReference w:id="9"/>
      </w:r>
      <w:commentRangeEnd w:id="10"/>
      <w:r w:rsidR="00D23B69">
        <w:rPr>
          <w:rStyle w:val="CommentReference"/>
          <w:rFonts w:ascii="Verdana" w:hAnsi="Verdana"/>
        </w:rPr>
        <w:commentReference w:id="10"/>
      </w:r>
      <w:r>
        <w:t>, especially when coming from previous versions of .NET. More importantly, third part</w:t>
      </w:r>
      <w:r w:rsidR="00F13F9F">
        <w:t>ies</w:t>
      </w:r>
      <w:r>
        <w:t xml:space="preserve"> can now more easily move their components to .NET Core so that the support eco-system for .NET Core applications doesn't feel like a backwater</w:t>
      </w:r>
      <w:r w:rsidR="00E843F9">
        <w:t>,</w:t>
      </w:r>
      <w:r>
        <w:t xml:space="preserve"> as it did during the v1 days.</w:t>
      </w:r>
    </w:p>
    <w:p w14:paraId="77AB2F44" w14:textId="77777777" w:rsidR="005A0581" w:rsidRDefault="005A0581" w:rsidP="005A0581">
      <w:pPr>
        <w:pStyle w:val="BodyText"/>
      </w:pPr>
    </w:p>
    <w:p w14:paraId="0D2A8301" w14:textId="24892AE4" w:rsidR="005A0581" w:rsidRDefault="005A0581" w:rsidP="005A0581">
      <w:pPr>
        <w:pStyle w:val="BodyText"/>
      </w:pPr>
      <w:r>
        <w:t xml:space="preserve">These changes are as welcome as they were necessary and my experience with the 2.0 wave of tools </w:t>
      </w:r>
      <w:r w:rsidR="0052584B">
        <w:t xml:space="preserve">so far </w:t>
      </w:r>
      <w:r>
        <w:t>has been very positive. I've been able to move two of my most popular libraries to .NET Core 2.0 with relatively little effort</w:t>
      </w:r>
      <w:r w:rsidR="00E37654">
        <w:t>,</w:t>
      </w:r>
      <w:r>
        <w:t xml:space="preserve"> something that would have been unthinkable with the</w:t>
      </w:r>
      <w:r w:rsidR="0071187A">
        <w:t xml:space="preserve"> v</w:t>
      </w:r>
      <w:r>
        <w:t xml:space="preserve">1 versions. </w:t>
      </w:r>
      <w:r w:rsidR="0071187A">
        <w:t>I’ve also finally started building a number of internal Web applications with ASP.NET Core 2.0 and t</w:t>
      </w:r>
      <w:r>
        <w:t>he overall feature breadth is pretty close to full framework, minus the obvious Windows</w:t>
      </w:r>
      <w:r w:rsidR="00E37654">
        <w:t>-</w:t>
      </w:r>
      <w:r>
        <w:t>specific feature set.</w:t>
      </w:r>
    </w:p>
    <w:p w14:paraId="44F2C195" w14:textId="77777777" w:rsidR="0071187A" w:rsidRDefault="0071187A" w:rsidP="005A0581">
      <w:pPr>
        <w:pStyle w:val="BodyText"/>
      </w:pPr>
    </w:p>
    <w:p w14:paraId="1FAA0B53" w14:textId="3D3F44B8" w:rsidR="00441DFE" w:rsidRDefault="005A0581" w:rsidP="005A0581">
      <w:pPr>
        <w:pStyle w:val="BodyText"/>
      </w:pPr>
      <w:r>
        <w:t>ASP.NET Core 2.0 also has many welcome improvements</w:t>
      </w:r>
      <w:r w:rsidR="00E37654">
        <w:t>,</w:t>
      </w:r>
      <w:r>
        <w:t xml:space="preserve"> including simplified configuration </w:t>
      </w:r>
      <w:r w:rsidR="00620F35">
        <w:t>t</w:t>
      </w:r>
      <w:r>
        <w:t>hat provides sensible defaults, so</w:t>
      </w:r>
      <w:r w:rsidR="00620F35">
        <w:t xml:space="preserve"> that</w:t>
      </w:r>
      <w:r>
        <w:t xml:space="preserve"> you don't have to write the same obvious startup code over and over. There are also many new small enhancements as well as a major</w:t>
      </w:r>
      <w:r w:rsidR="008358AE">
        <w:t xml:space="preserve"> new</w:t>
      </w:r>
      <w:r w:rsidR="00620F35">
        <w:t xml:space="preserve"> feature in the form o</w:t>
      </w:r>
      <w:r>
        <w:t xml:space="preserve">f RazorPages </w:t>
      </w:r>
      <w:r w:rsidR="00E37654">
        <w:t xml:space="preserve">that </w:t>
      </w:r>
      <w:r>
        <w:t>bring controller-less Razor pages to ASP.NET Core.</w:t>
      </w:r>
      <w:r w:rsidR="00441DFE">
        <w:t xml:space="preserve"> </w:t>
      </w:r>
    </w:p>
    <w:p w14:paraId="4D25491D" w14:textId="77777777" w:rsidR="00441DFE" w:rsidRDefault="00441DFE" w:rsidP="005A0581">
      <w:pPr>
        <w:pStyle w:val="BodyText"/>
      </w:pPr>
    </w:p>
    <w:p w14:paraId="4346E165" w14:textId="011D86FC" w:rsidR="00F13F9F" w:rsidRDefault="005A0581" w:rsidP="005A0581">
      <w:pPr>
        <w:pStyle w:val="BodyText"/>
      </w:pPr>
      <w:r>
        <w:t>Overall</w:t>
      </w:r>
      <w:r w:rsidR="00E37654">
        <w:t>,</w:t>
      </w:r>
      <w:r>
        <w:t xml:space="preserve"> 2.0 is a massive upgrade in functionality bring</w:t>
      </w:r>
      <w:r w:rsidR="00E37654">
        <w:t>ing</w:t>
      </w:r>
      <w:r>
        <w:t xml:space="preserve"> back features that realistically should have been there from the </w:t>
      </w:r>
      <w:r w:rsidR="00441DFE">
        <w:t>very beginning</w:t>
      </w:r>
      <w:r>
        <w:t>.</w:t>
      </w:r>
      <w:r w:rsidR="00441DFE">
        <w:t xml:space="preserve"> </w:t>
      </w:r>
    </w:p>
    <w:p w14:paraId="2223E052" w14:textId="77777777" w:rsidR="00F13F9F" w:rsidRDefault="00F13F9F" w:rsidP="005A0581">
      <w:pPr>
        <w:pStyle w:val="BodyText"/>
      </w:pPr>
    </w:p>
    <w:p w14:paraId="783C505F" w14:textId="16605145" w:rsidR="005A0581" w:rsidRDefault="005A0581" w:rsidP="005A0581">
      <w:pPr>
        <w:pStyle w:val="BodyText"/>
      </w:pPr>
      <w:r>
        <w:t>But it's not all unicorns and rainbows</w:t>
      </w:r>
      <w:r w:rsidR="00E37654">
        <w:t>.</w:t>
      </w:r>
      <w:r>
        <w:t xml:space="preserve"> </w:t>
      </w:r>
      <w:r w:rsidR="00E37654">
        <w:t>T</w:t>
      </w:r>
      <w:r>
        <w:t>here are still many issues that need to be addressed moving forward. First and foremost is that the new SDK</w:t>
      </w:r>
      <w:r w:rsidR="00E37654">
        <w:t>-</w:t>
      </w:r>
      <w:r>
        <w:t xml:space="preserve">style project tooling </w:t>
      </w:r>
      <w:r w:rsidR="00441DFE">
        <w:t xml:space="preserve">is </w:t>
      </w:r>
      <w:r w:rsidR="00E37654">
        <w:t xml:space="preserve">still </w:t>
      </w:r>
      <w:r w:rsidR="00441DFE">
        <w:t xml:space="preserve">struggling with many small missing features and performance problems. </w:t>
      </w:r>
      <w:r>
        <w:t>Visual Studio</w:t>
      </w:r>
      <w:r w:rsidR="00E37654">
        <w:t>,</w:t>
      </w:r>
      <w:r w:rsidR="00441DFE">
        <w:t xml:space="preserve"> in particular</w:t>
      </w:r>
      <w:r w:rsidR="00E37654">
        <w:t>,</w:t>
      </w:r>
      <w:r>
        <w:t xml:space="preserve"> seems to have taken a big step back</w:t>
      </w:r>
      <w:r w:rsidR="00E37654">
        <w:t>ward</w:t>
      </w:r>
      <w:r>
        <w:t xml:space="preserve"> in stability in</w:t>
      </w:r>
      <w:r w:rsidR="00CF3E1E">
        <w:t xml:space="preserve"> the .NET Core release cycles</w:t>
      </w:r>
      <w:r w:rsidR="00441DFE">
        <w:t xml:space="preserve">, but the good news is that Microsoft is finally taking tooling performance and stability </w:t>
      </w:r>
      <w:r w:rsidR="0039274B">
        <w:t>seriously</w:t>
      </w:r>
      <w:r w:rsidR="00CF3E1E">
        <w:t>. T</w:t>
      </w:r>
      <w:r w:rsidR="00441DFE">
        <w:t>he last few Visual Studio</w:t>
      </w:r>
      <w:r w:rsidR="00F13F9F">
        <w:t xml:space="preserve"> point release</w:t>
      </w:r>
      <w:r w:rsidR="00441DFE">
        <w:t xml:space="preserve"> </w:t>
      </w:r>
      <w:r w:rsidR="00F13F9F">
        <w:t>u</w:t>
      </w:r>
      <w:r w:rsidR="00441DFE">
        <w:t>pdates</w:t>
      </w:r>
      <w:r w:rsidR="00E37654">
        <w:t>,</w:t>
      </w:r>
      <w:r w:rsidR="00441DFE">
        <w:t xml:space="preserve"> </w:t>
      </w:r>
      <w:r w:rsidR="00F13F9F">
        <w:t>even since the release of .NET Core/ASP.NET Core 2.0</w:t>
      </w:r>
      <w:r w:rsidR="00E37654">
        <w:t>,</w:t>
      </w:r>
      <w:r w:rsidR="00F13F9F">
        <w:t xml:space="preserve"> </w:t>
      </w:r>
      <w:r w:rsidR="00CF3E1E">
        <w:t xml:space="preserve">have made </w:t>
      </w:r>
      <w:r w:rsidR="00441DFE">
        <w:t>big strides in addressing stability and performance</w:t>
      </w:r>
      <w:r w:rsidR="00E37654">
        <w:t>.</w:t>
      </w:r>
      <w:r w:rsidR="0039274B">
        <w:t xml:space="preserve"> </w:t>
      </w:r>
      <w:r w:rsidR="00E37654">
        <w:t>B</w:t>
      </w:r>
      <w:r w:rsidR="0039274B">
        <w:t xml:space="preserve">ut there’s still </w:t>
      </w:r>
      <w:r w:rsidR="008358AE">
        <w:t>some ways</w:t>
      </w:r>
      <w:r w:rsidR="00CF3E1E">
        <w:t xml:space="preserve"> to go</w:t>
      </w:r>
      <w:r w:rsidR="0039274B">
        <w:t>.</w:t>
      </w:r>
      <w:r w:rsidR="00E37654">
        <w:t xml:space="preserve"> </w:t>
      </w:r>
    </w:p>
    <w:p w14:paraId="4A238B64" w14:textId="77777777" w:rsidR="00E37654" w:rsidRDefault="00E37654" w:rsidP="005A0581">
      <w:pPr>
        <w:pStyle w:val="BodyText"/>
      </w:pPr>
    </w:p>
    <w:p w14:paraId="3CE43736" w14:textId="0CE1E647" w:rsidR="005A0581" w:rsidRDefault="005A0581" w:rsidP="005A0581">
      <w:pPr>
        <w:pStyle w:val="Heading3"/>
      </w:pPr>
      <w:bookmarkStart w:id="11" w:name="the-good-outweighs-the-bad"/>
      <w:bookmarkEnd w:id="11"/>
      <w:r>
        <w:t xml:space="preserve">The Good </w:t>
      </w:r>
      <w:r w:rsidR="00E37654">
        <w:t>O</w:t>
      </w:r>
      <w:r>
        <w:t>utweighs the Bad</w:t>
      </w:r>
    </w:p>
    <w:p w14:paraId="1953286F" w14:textId="66EDA544" w:rsidR="00FD39D4" w:rsidRPr="00B71D7B" w:rsidRDefault="005A0581" w:rsidP="00FD39D4">
      <w:pPr>
        <w:pStyle w:val="BodyText"/>
        <w:rPr>
          <w:b/>
        </w:rPr>
      </w:pPr>
      <w:r>
        <w:t>Overall</w:t>
      </w:r>
      <w:r w:rsidR="00E37654">
        <w:t>,</w:t>
      </w:r>
      <w:r>
        <w:t xml:space="preserve"> the improvements in this 2.0 release vastly outweigh the relatively few</w:t>
      </w:r>
      <w:r w:rsidR="00E37654">
        <w:t>—</w:t>
      </w:r>
      <w:r>
        <w:t>if not insignificant</w:t>
      </w:r>
      <w:r w:rsidR="00E37654">
        <w:t>—</w:t>
      </w:r>
      <w:r>
        <w:t xml:space="preserve">problems, that still need to be addressed. </w:t>
      </w:r>
      <w:bookmarkStart w:id="12" w:name="_Hlk502356218"/>
      <w:r w:rsidR="008358AE">
        <w:t>I’ve been waiting for a long time for a .NET Core/Standard version that looks production</w:t>
      </w:r>
      <w:r w:rsidR="00E37654">
        <w:t>-</w:t>
      </w:r>
      <w:r w:rsidR="008358AE">
        <w:t xml:space="preserve">ready. Here’s where </w:t>
      </w:r>
      <w:r w:rsidR="00FD39D4" w:rsidRPr="00B71D7B">
        <w:lastRenderedPageBreak/>
        <w:t>I stand:</w:t>
      </w:r>
      <w:r w:rsidR="00B71D7B">
        <w:rPr>
          <w:b/>
        </w:rPr>
        <w:t xml:space="preserve"> </w:t>
      </w:r>
      <w:r w:rsidR="00FD39D4">
        <w:t>.NET Core 2.0 and ASP.NET 2.0 is my demarcation line, my line in the sand, where I get my butt off my hands and finally jump in.</w:t>
      </w:r>
      <w:r w:rsidR="006F7C73">
        <w:t xml:space="preserve"> It’s been a long wait to get to this point.</w:t>
      </w:r>
    </w:p>
    <w:bookmarkEnd w:id="12"/>
    <w:p w14:paraId="2914AD90" w14:textId="77777777" w:rsidR="00FD39D4" w:rsidRDefault="00FD39D4" w:rsidP="00CF3E1E">
      <w:pPr>
        <w:pStyle w:val="BodyText"/>
      </w:pPr>
    </w:p>
    <w:p w14:paraId="622CEA91" w14:textId="2AD3D8CB" w:rsidR="00FD39D4" w:rsidDel="00E37654" w:rsidRDefault="00FD39D4" w:rsidP="00CF3E1E">
      <w:pPr>
        <w:pStyle w:val="BodyText"/>
        <w:rPr>
          <w:del w:id="13" w:author="Melanie Spiller" w:date="2018-01-17T13:02:00Z"/>
        </w:rPr>
      </w:pPr>
    </w:p>
    <w:p w14:paraId="5826B32B" w14:textId="5FB46B09" w:rsidR="00FD39D4" w:rsidRDefault="00FD39D4" w:rsidP="00FD39D4">
      <w:pPr>
        <w:pStyle w:val="PullQuote"/>
      </w:pPr>
      <w:r>
        <w:t>.NET Core 2.0 and ASP.NET 2.0 is my demarcation line, my line in the sand, where I get my butt off my hands and finally jump in.</w:t>
      </w:r>
    </w:p>
    <w:p w14:paraId="03D4EEC2" w14:textId="77777777" w:rsidR="00FD39D4" w:rsidRDefault="00FD39D4" w:rsidP="00CF3E1E">
      <w:pPr>
        <w:pStyle w:val="BodyText"/>
      </w:pPr>
    </w:p>
    <w:p w14:paraId="58611E9C" w14:textId="2029AE5A" w:rsidR="00FD39D4" w:rsidRDefault="00FD39D4" w:rsidP="00FD39D4">
      <w:pPr>
        <w:pStyle w:val="BodyText"/>
      </w:pPr>
      <w:r>
        <w:t>The 2.0 release feels like a good jumping-in point, to dig in and start building real applications with</w:t>
      </w:r>
      <w:r w:rsidR="00E37654">
        <w:t>. This is</w:t>
      </w:r>
      <w:r>
        <w:t xml:space="preserve"> a feeling that I </w:t>
      </w:r>
      <w:r w:rsidRPr="009E72A5">
        <w:t>never had</w:t>
      </w:r>
      <w:r>
        <w:t xml:space="preserve"> with the </w:t>
      </w:r>
      <w:r w:rsidR="007E1D08">
        <w:t>v</w:t>
      </w:r>
      <w:r>
        <w:t xml:space="preserve">1 releases. </w:t>
      </w:r>
      <w:r w:rsidR="007E1D08">
        <w:t>In v1</w:t>
      </w:r>
      <w:r w:rsidR="00E37654">
        <w:t>,</w:t>
      </w:r>
      <w:r>
        <w:t xml:space="preserve"> I dabbled and worked through my samples and learned</w:t>
      </w:r>
      <w:r w:rsidR="00FD0217">
        <w:t>,</w:t>
      </w:r>
      <w:r>
        <w:t xml:space="preserve"> but with </w:t>
      </w:r>
      <w:r w:rsidR="00FD0217">
        <w:t>V1</w:t>
      </w:r>
      <w:r w:rsidR="007E1D08">
        <w:t xml:space="preserve"> releases</w:t>
      </w:r>
      <w:r w:rsidR="00E37654">
        <w:t>,</w:t>
      </w:r>
      <w:r>
        <w:t xml:space="preserve"> I never felt like I'd get through a project without getting stuck on some missing piece of</w:t>
      </w:r>
      <w:r w:rsidR="00E37654">
        <w:t xml:space="preserve"> </w:t>
      </w:r>
      <w:r>
        <w:t>kit.</w:t>
      </w:r>
    </w:p>
    <w:p w14:paraId="728CA7D0" w14:textId="77777777" w:rsidR="00FD39D4" w:rsidRDefault="00FD39D4" w:rsidP="00FD39D4">
      <w:pPr>
        <w:pStyle w:val="BodyText"/>
      </w:pPr>
    </w:p>
    <w:p w14:paraId="20E02F93" w14:textId="42BDA7F3" w:rsidR="00FD39D4" w:rsidRDefault="00FD39D4" w:rsidP="00FD39D4">
      <w:pPr>
        <w:pStyle w:val="BodyText"/>
      </w:pPr>
      <w:r>
        <w:t>For me</w:t>
      </w:r>
      <w:r w:rsidR="007E1D08">
        <w:t>,</w:t>
      </w:r>
      <w:r>
        <w:t xml:space="preserve"> </w:t>
      </w:r>
      <w:r w:rsidR="007E1D08">
        <w:t>v</w:t>
      </w:r>
      <w:r>
        <w:t>2.0 strikes the right balance of new features, performance</w:t>
      </w:r>
      <w:r w:rsidR="00E37654">
        <w:t>,</w:t>
      </w:r>
      <w:r>
        <w:t xml:space="preserve"> and platform options that I actually want to use, without giving up many of the conveniences that earlier versions of .NET offered. The 2.0 features no longer feel like a compromise between the old and new but a way forward to new features and functionality that</w:t>
      </w:r>
      <w:r w:rsidR="00E37654">
        <w:t>’</w:t>
      </w:r>
      <w:r>
        <w:t xml:space="preserve">s </w:t>
      </w:r>
      <w:r w:rsidR="00E37654">
        <w:t xml:space="preserve">really </w:t>
      </w:r>
      <w:r>
        <w:t>useful and easy to work with in ways that you would expect on the .NET platform. Plus</w:t>
      </w:r>
      <w:r w:rsidR="007E1D08">
        <w:t>, there are</w:t>
      </w:r>
      <w:r>
        <w:t xml:space="preserve"> many hot </w:t>
      </w:r>
      <w:r w:rsidR="007E1D08">
        <w:t xml:space="preserve">and </w:t>
      </w:r>
      <w:r>
        <w:t>shiny new features in ASP.NET Core</w:t>
      </w:r>
      <w:r w:rsidR="007E1D08">
        <w:t>. T</w:t>
      </w:r>
      <w:r>
        <w:t>here's lots to like and always has been in ASP.NET Core.</w:t>
      </w:r>
    </w:p>
    <w:p w14:paraId="364C3F54" w14:textId="262647AB" w:rsidR="007E1D08" w:rsidRDefault="007E1D08" w:rsidP="00FD39D4">
      <w:pPr>
        <w:pStyle w:val="BodyText"/>
      </w:pPr>
    </w:p>
    <w:p w14:paraId="55F2A2EC" w14:textId="5DB89AC8" w:rsidR="00FD39D4" w:rsidRDefault="007E1D08" w:rsidP="00CF3E1E">
      <w:pPr>
        <w:pStyle w:val="BodyText"/>
      </w:pPr>
      <w:r>
        <w:t>Let’s take a look at some of the big improvements in .NET Core 2.0 and ASP.NET Core 2.0.</w:t>
      </w:r>
    </w:p>
    <w:p w14:paraId="0E16C5C6" w14:textId="77777777" w:rsidR="00E37654" w:rsidRDefault="00E37654" w:rsidP="00CF3E1E">
      <w:pPr>
        <w:pStyle w:val="BodyText"/>
      </w:pPr>
    </w:p>
    <w:p w14:paraId="3839CB08" w14:textId="0BE28A57" w:rsidR="007E1D08" w:rsidRDefault="00E37654" w:rsidP="007E1D08">
      <w:pPr>
        <w:pStyle w:val="Heading3"/>
      </w:pPr>
      <w:r>
        <w:rPr>
          <w:rStyle w:val="CommentReference"/>
          <w:rFonts w:ascii="Verdana" w:hAnsi="Verdana"/>
          <w:color w:val="auto"/>
        </w:rPr>
        <w:commentReference w:id="14"/>
      </w:r>
      <w:r>
        <w:t>B</w:t>
      </w:r>
      <w:r w:rsidR="007E1D08">
        <w:t>ring</w:t>
      </w:r>
      <w:r>
        <w:t>ing</w:t>
      </w:r>
      <w:r w:rsidR="007E1D08">
        <w:t xml:space="preserve"> </w:t>
      </w:r>
      <w:r>
        <w:t>B</w:t>
      </w:r>
      <w:r w:rsidR="007E1D08">
        <w:t xml:space="preserve">ack </w:t>
      </w:r>
      <w:r>
        <w:t>M</w:t>
      </w:r>
      <w:r w:rsidR="007E1D08">
        <w:t>any .NET APIs</w:t>
      </w:r>
    </w:p>
    <w:p w14:paraId="56F4D035" w14:textId="3CD3F020" w:rsidR="00AB76DF" w:rsidRDefault="007E1D08" w:rsidP="007E1D08">
      <w:pPr>
        <w:pStyle w:val="BodyText"/>
      </w:pPr>
      <w:r>
        <w:t>The first and most significant improvement in the 2.0 releases is that .NET Standard and .NET Core 2.0 bring back many of the .NET Framework APIs we've been using since the beginnings of .NET in the full framework, but that weren</w:t>
      </w:r>
      <w:r w:rsidR="00E37654">
        <w:t>’</w:t>
      </w:r>
      <w:r>
        <w:t xml:space="preserve">t supported initially by .NET </w:t>
      </w:r>
      <w:r w:rsidR="00AB76DF">
        <w:t xml:space="preserve">Standard and .NET </w:t>
      </w:r>
      <w:r>
        <w:t xml:space="preserve">Core </w:t>
      </w:r>
      <w:r w:rsidR="00CA5974">
        <w:t>v</w:t>
      </w:r>
      <w:r>
        <w:t>1.</w:t>
      </w:r>
    </w:p>
    <w:p w14:paraId="159B8F0E" w14:textId="77777777" w:rsidR="00D22B1F" w:rsidRDefault="00D22B1F" w:rsidP="007E1D08">
      <w:pPr>
        <w:pStyle w:val="BodyText"/>
      </w:pPr>
    </w:p>
    <w:p w14:paraId="5940215A" w14:textId="5874F539" w:rsidR="00C43DEA" w:rsidRDefault="00E37654" w:rsidP="00D22B1F">
      <w:pPr>
        <w:pStyle w:val="BodyText"/>
      </w:pPr>
      <w:r>
        <w:t xml:space="preserve">The terms </w:t>
      </w:r>
      <w:r w:rsidR="00071973">
        <w:t>.NET Core and .NET Standard will come up a few times in this article</w:t>
      </w:r>
      <w:r w:rsidR="00D22B1F">
        <w:t xml:space="preserve"> and the concepts of the framework and specification are somewhat important. If you’re new to these terms</w:t>
      </w:r>
      <w:r>
        <w:t>,</w:t>
      </w:r>
      <w:r w:rsidR="00D22B1F">
        <w:t xml:space="preserve"> please see</w:t>
      </w:r>
      <w:r w:rsidR="000258B5">
        <w:t xml:space="preserve"> </w:t>
      </w:r>
      <w:commentRangeStart w:id="15"/>
      <w:r w:rsidR="000258B5">
        <w:t xml:space="preserve">the </w:t>
      </w:r>
      <w:r>
        <w:t>s</w:t>
      </w:r>
      <w:r w:rsidR="00D22B1F" w:rsidRPr="009E72A5">
        <w:t xml:space="preserve">idebar </w:t>
      </w:r>
      <w:commentRangeEnd w:id="15"/>
      <w:r w:rsidR="002C58C8">
        <w:rPr>
          <w:rStyle w:val="CommentReference"/>
          <w:rFonts w:ascii="Verdana" w:hAnsi="Verdana"/>
        </w:rPr>
        <w:commentReference w:id="15"/>
      </w:r>
      <w:r w:rsidR="00D22B1F" w:rsidRPr="009E72A5">
        <w:t>.NET Core and .NET Standard</w:t>
      </w:r>
      <w:r w:rsidR="00D22B1F">
        <w:t>.</w:t>
      </w:r>
      <w:r w:rsidR="007F4906">
        <w:t xml:space="preserve"> </w:t>
      </w:r>
    </w:p>
    <w:p w14:paraId="4675CE8F" w14:textId="18FD3FDE" w:rsidR="003652A9" w:rsidRDefault="002C58C8" w:rsidP="003652A9">
      <w:pPr>
        <w:pStyle w:val="PullQuote"/>
        <w:rPr>
          <w:ins w:id="16" w:author="Melanie Spiller" w:date="2018-01-17T13:10:00Z"/>
        </w:rPr>
      </w:pPr>
      <w:ins w:id="17" w:author="Melanie Spiller" w:date="2018-01-17T13:07:00Z">
        <w:del w:id="18" w:author="Rick Strahl" w:date="2018-01-19T10:28:00Z">
          <w:r w:rsidDel="00D23B69">
            <w:delText xml:space="preserve">A definition: </w:delText>
          </w:r>
        </w:del>
      </w:ins>
      <w:r w:rsidR="003652A9">
        <w:t>.NET Standard 2.0 is a specification, a blueprint of features that have to be implemented by a specific platform. .NET Core 2.0 is a specific platform implementation of that specification.</w:t>
      </w:r>
    </w:p>
    <w:p w14:paraId="7E10EDB1" w14:textId="77777777" w:rsidR="002C58C8" w:rsidRDefault="002C58C8" w:rsidP="009E72A5">
      <w:pPr>
        <w:pStyle w:val="BodyText"/>
      </w:pPr>
    </w:p>
    <w:p w14:paraId="4C1BAEDC" w14:textId="4F6DCED8" w:rsidR="007E1D08" w:rsidRDefault="00AB76DF" w:rsidP="00AB76DF">
      <w:pPr>
        <w:pStyle w:val="Heading4"/>
      </w:pPr>
      <w:commentRangeStart w:id="19"/>
      <w:commentRangeStart w:id="20"/>
      <w:r>
        <w:t>.</w:t>
      </w:r>
      <w:commentRangeEnd w:id="19"/>
      <w:r w:rsidR="002C58C8">
        <w:rPr>
          <w:rStyle w:val="CommentReference"/>
          <w:rFonts w:ascii="Verdana" w:hAnsi="Verdana"/>
          <w:color w:val="auto"/>
        </w:rPr>
        <w:commentReference w:id="19"/>
      </w:r>
      <w:commentRangeEnd w:id="20"/>
      <w:r w:rsidR="009E72A5">
        <w:rPr>
          <w:rStyle w:val="CommentReference"/>
          <w:rFonts w:ascii="Verdana" w:hAnsi="Verdana"/>
          <w:color w:val="auto"/>
        </w:rPr>
        <w:commentReference w:id="20"/>
      </w:r>
      <w:r>
        <w:t xml:space="preserve">NET Core 1 </w:t>
      </w:r>
      <w:r w:rsidR="002C58C8">
        <w:t>W</w:t>
      </w:r>
      <w:r>
        <w:t xml:space="preserve">as </w:t>
      </w:r>
      <w:r w:rsidR="002C58C8">
        <w:t>T</w:t>
      </w:r>
      <w:r>
        <w:t xml:space="preserve">oo </w:t>
      </w:r>
      <w:r w:rsidR="002C58C8">
        <w:t>L</w:t>
      </w:r>
      <w:r>
        <w:t>ean</w:t>
      </w:r>
    </w:p>
    <w:p w14:paraId="4A063329" w14:textId="42A50CCF" w:rsidR="007E1D08" w:rsidRDefault="007E1D08" w:rsidP="007E1D08">
      <w:pPr>
        <w:pStyle w:val="BodyText"/>
      </w:pPr>
      <w:r>
        <w:t>When .NET Core 1</w:t>
      </w:r>
      <w:r w:rsidR="00CA5974">
        <w:t>.x</w:t>
      </w:r>
      <w:r>
        <w:t xml:space="preserve"> came out</w:t>
      </w:r>
      <w:r w:rsidR="002C58C8">
        <w:t>,</w:t>
      </w:r>
      <w:r>
        <w:t xml:space="preserve"> </w:t>
      </w:r>
      <w:r w:rsidR="00CA5974">
        <w:t>it was</w:t>
      </w:r>
      <w:r>
        <w:t xml:space="preserve"> largely touted as </w:t>
      </w:r>
      <w:r w:rsidR="00CA5974">
        <w:t xml:space="preserve">a </w:t>
      </w:r>
      <w:r>
        <w:t>trimmed down, high</w:t>
      </w:r>
      <w:r w:rsidR="002C58C8">
        <w:t>-</w:t>
      </w:r>
      <w:r>
        <w:t xml:space="preserve">performance version of </w:t>
      </w:r>
      <w:r w:rsidR="00CA5974">
        <w:t>.NET</w:t>
      </w:r>
      <w:r>
        <w:t>. As part of that effort</w:t>
      </w:r>
      <w:r w:rsidR="002C58C8">
        <w:t>,</w:t>
      </w:r>
      <w:r>
        <w:t xml:space="preserve"> there was a lot of focus on </w:t>
      </w:r>
      <w:r>
        <w:rPr>
          <w:i/>
        </w:rPr>
        <w:t>trimming the fat</w:t>
      </w:r>
      <w:r>
        <w:t xml:space="preserve"> and providing only core APIs </w:t>
      </w:r>
      <w:r w:rsidR="00CA5974">
        <w:t xml:space="preserve">in </w:t>
      </w:r>
      <w:r>
        <w:t>.NET Core and .NET Standard. The bulk of the .NET Base Class Library was also broken up into a huge number of small hyper-focused packages.</w:t>
      </w:r>
    </w:p>
    <w:p w14:paraId="70087C29" w14:textId="77777777" w:rsidR="009D62CB" w:rsidRDefault="009D62CB" w:rsidP="007E1D08">
      <w:pPr>
        <w:pStyle w:val="BodyText"/>
      </w:pPr>
    </w:p>
    <w:p w14:paraId="6AE59B76" w14:textId="7D378D24" w:rsidR="007E1D08" w:rsidRDefault="007E1D08" w:rsidP="007E1D08">
      <w:pPr>
        <w:pStyle w:val="BodyText"/>
      </w:pPr>
      <w:r>
        <w:lastRenderedPageBreak/>
        <w:t xml:space="preserve">All </w:t>
      </w:r>
      <w:r w:rsidR="002C58C8">
        <w:t xml:space="preserve">of </w:t>
      </w:r>
      <w:r>
        <w:t>this resulted in a much smaller framework, but unfortunately also brought a few problems:</w:t>
      </w:r>
    </w:p>
    <w:p w14:paraId="54061A92" w14:textId="77777777" w:rsidR="00CA5974" w:rsidRDefault="00CA5974" w:rsidP="007E1D08">
      <w:pPr>
        <w:pStyle w:val="BodyText"/>
      </w:pPr>
    </w:p>
    <w:p w14:paraId="0589E978" w14:textId="50E940F5" w:rsidR="007E1D08" w:rsidRDefault="007E1D08" w:rsidP="00CA5974">
      <w:pPr>
        <w:pStyle w:val="BullettedBodyText"/>
      </w:pPr>
      <w:r>
        <w:t xml:space="preserve">Major incompatibilities with classic .NET </w:t>
      </w:r>
      <w:r w:rsidR="002C58C8">
        <w:t>F</w:t>
      </w:r>
      <w:r>
        <w:t>ramework code (</w:t>
      </w:r>
      <w:r w:rsidR="002C58C8">
        <w:t xml:space="preserve">it was </w:t>
      </w:r>
      <w:r>
        <w:t>hard to port code)</w:t>
      </w:r>
    </w:p>
    <w:p w14:paraId="16CE4DC7" w14:textId="46A5F2D0" w:rsidR="007E1D08" w:rsidRDefault="002C58C8" w:rsidP="00CA5974">
      <w:pPr>
        <w:pStyle w:val="BullettedBodyText"/>
      </w:pPr>
      <w:r>
        <w:t>A h</w:t>
      </w:r>
      <w:r w:rsidR="007E1D08">
        <w:t>uge clutter of</w:t>
      </w:r>
      <w:r w:rsidR="009D62CB">
        <w:t xml:space="preserve"> hard</w:t>
      </w:r>
      <w:r>
        <w:t>-</w:t>
      </w:r>
      <w:r w:rsidR="009D62CB">
        <w:t>to</w:t>
      </w:r>
      <w:r>
        <w:t>-</w:t>
      </w:r>
      <w:r w:rsidR="009D62CB">
        <w:t>discover</w:t>
      </w:r>
      <w:r w:rsidR="007E1D08">
        <w:t xml:space="preserve"> NuGet Packages in projects</w:t>
      </w:r>
    </w:p>
    <w:p w14:paraId="038A9314" w14:textId="73455CC3" w:rsidR="007E1D08" w:rsidRDefault="007E1D08" w:rsidP="00CA5974">
      <w:pPr>
        <w:pStyle w:val="BullettedBodyText"/>
      </w:pPr>
      <w:r>
        <w:t xml:space="preserve">Many usability issues </w:t>
      </w:r>
      <w:r w:rsidR="002C58C8">
        <w:t xml:space="preserve">when </w:t>
      </w:r>
      <w:r>
        <w:t>trying to perform common tasks</w:t>
      </w:r>
    </w:p>
    <w:p w14:paraId="76391A30" w14:textId="0DFD365A" w:rsidR="007E1D08" w:rsidRDefault="007E1D08" w:rsidP="00CA5974">
      <w:pPr>
        <w:pStyle w:val="BullettedBodyText"/>
      </w:pPr>
      <w:r>
        <w:t xml:space="preserve">A lot of mental overhead trying to combine all </w:t>
      </w:r>
      <w:r w:rsidR="002C58C8">
        <w:t xml:space="preserve">of </w:t>
      </w:r>
      <w:r>
        <w:t>the right pieces into a whole</w:t>
      </w:r>
    </w:p>
    <w:p w14:paraId="071236B1" w14:textId="77777777" w:rsidR="00CA5974" w:rsidRDefault="00CA5974" w:rsidP="00CA5974">
      <w:pPr>
        <w:pStyle w:val="BodyText"/>
      </w:pPr>
    </w:p>
    <w:p w14:paraId="07AE9EEC" w14:textId="6760FE03" w:rsidR="007E1D08" w:rsidRDefault="007E1D08" w:rsidP="00CA5974">
      <w:pPr>
        <w:pStyle w:val="BodyText"/>
      </w:pPr>
      <w:r>
        <w:t>With .NET Core 1</w:t>
      </w:r>
      <w:r w:rsidR="002C58C8">
        <w:t>,</w:t>
      </w:r>
      <w:r>
        <w:t xml:space="preserve"> many common NET Framework APIs were either not available or </w:t>
      </w:r>
      <w:r w:rsidR="002C58C8">
        <w:t xml:space="preserve">they were </w:t>
      </w:r>
      <w:r>
        <w:t xml:space="preserve">buried under different API interfaces that were </w:t>
      </w:r>
      <w:r w:rsidR="002C58C8">
        <w:t xml:space="preserve">often </w:t>
      </w:r>
      <w:r>
        <w:t xml:space="preserve">missing critical functionality. Not only was it hard to find stuff that was under previously </w:t>
      </w:r>
      <w:r w:rsidR="00AB76DF">
        <w:t>well-known</w:t>
      </w:r>
      <w:r>
        <w:t xml:space="preserve"> APIs, but a lot of functionality that was taken for granted (Reflection, Data APIs, </w:t>
      </w:r>
      <w:r w:rsidR="002C58C8">
        <w:t xml:space="preserve">and </w:t>
      </w:r>
      <w:r>
        <w:t>XML</w:t>
      </w:r>
      <w:r w:rsidR="002C58C8">
        <w:t>,</w:t>
      </w:r>
      <w:r>
        <w:t xml:space="preserve"> for example) was refactored down to near un-usability.</w:t>
      </w:r>
      <w:r w:rsidR="002C58C8">
        <w:t xml:space="preserve"> </w:t>
      </w:r>
    </w:p>
    <w:p w14:paraId="169F0995" w14:textId="77777777" w:rsidR="002C58C8" w:rsidRDefault="002C58C8" w:rsidP="00CA5974">
      <w:pPr>
        <w:pStyle w:val="BodyText"/>
      </w:pPr>
    </w:p>
    <w:p w14:paraId="51138466" w14:textId="0EFD9AE0" w:rsidR="007E1D08" w:rsidRDefault="007E1D08" w:rsidP="00CA5974">
      <w:pPr>
        <w:pStyle w:val="Heading4"/>
      </w:pPr>
      <w:bookmarkStart w:id="21" w:name="bringing-back-many-full-framework-featur"/>
      <w:bookmarkEnd w:id="21"/>
      <w:r>
        <w:t xml:space="preserve">Bringing </w:t>
      </w:r>
      <w:r w:rsidR="002C58C8">
        <w:t>B</w:t>
      </w:r>
      <w:r>
        <w:t>ack Full Framework Features</w:t>
      </w:r>
    </w:p>
    <w:p w14:paraId="2CD2D108" w14:textId="5BAE3FBE" w:rsidR="007E1D08" w:rsidRDefault="007E1D08" w:rsidP="00F84366">
      <w:pPr>
        <w:pStyle w:val="BodyText"/>
      </w:pPr>
      <w:r>
        <w:t>.NET Core 2.0</w:t>
      </w:r>
      <w:r w:rsidR="002C58C8">
        <w:t>—</w:t>
      </w:r>
      <w:r>
        <w:t xml:space="preserve">and more importantly </w:t>
      </w:r>
      <w:r>
        <w:rPr>
          <w:b/>
        </w:rPr>
        <w:t>.NET Standard 2.0</w:t>
      </w:r>
      <w:r w:rsidR="002C58C8">
        <w:t>--</w:t>
      </w:r>
      <w:r>
        <w:t>add</w:t>
      </w:r>
      <w:r w:rsidR="00F84366">
        <w:t>s</w:t>
      </w:r>
      <w:r>
        <w:t xml:space="preserve"> back a ton of functionality that was previously cut from .NET Core/Standard. In </w:t>
      </w:r>
      <w:r w:rsidR="00F84366">
        <w:t>v</w:t>
      </w:r>
      <w:r>
        <w:t xml:space="preserve">1 it was really difficult to port existing code. The feature footprint with .NET </w:t>
      </w:r>
      <w:r w:rsidR="00366DD7">
        <w:t>Standard</w:t>
      </w:r>
      <w:r w:rsidR="00C7753F">
        <w:t xml:space="preserve"> 2.0</w:t>
      </w:r>
      <w:r w:rsidR="00366DD7">
        <w:t xml:space="preserve"> and .NET C</w:t>
      </w:r>
      <w:r>
        <w:t xml:space="preserve">ore 2.0 is drastically improved (~150% of </w:t>
      </w:r>
      <w:r w:rsidR="00F84366">
        <w:t xml:space="preserve">new </w:t>
      </w:r>
      <w:r>
        <w:t>APIs added</w:t>
      </w:r>
      <w:r w:rsidR="00F84366">
        <w:t xml:space="preserve"> over v1.1</w:t>
      </w:r>
      <w:r>
        <w:t>) and compatibility with existing full framework functionality is preserved for a much larger percentage of code.</w:t>
      </w:r>
      <w:r w:rsidR="00F84366">
        <w:t xml:space="preserve"> </w:t>
      </w:r>
      <w:r>
        <w:t>In real terms</w:t>
      </w:r>
      <w:r w:rsidR="00BF2F67">
        <w:t>,</w:t>
      </w:r>
      <w:r>
        <w:t xml:space="preserve"> this means that it's</w:t>
      </w:r>
      <w:r w:rsidR="00F84366">
        <w:t xml:space="preserve"> now</w:t>
      </w:r>
      <w:r>
        <w:t xml:space="preserve"> much easier to port existing full framework code to .NET Standard or .NET Core and have it run with no or minor changes.</w:t>
      </w:r>
    </w:p>
    <w:p w14:paraId="5218626B" w14:textId="77777777" w:rsidR="00F84366" w:rsidRDefault="00F84366" w:rsidP="00F84366">
      <w:pPr>
        <w:pStyle w:val="BodyText"/>
      </w:pPr>
    </w:p>
    <w:p w14:paraId="2EA9E36B" w14:textId="7E9246C6" w:rsidR="007E1D08" w:rsidRDefault="007E1D08" w:rsidP="00F84366">
      <w:pPr>
        <w:pStyle w:val="BodyText"/>
      </w:pPr>
      <w:r>
        <w:t xml:space="preserve">Case in point: I took </w:t>
      </w:r>
      <w:r w:rsidR="00FD0113">
        <w:t xml:space="preserve">one of my </w:t>
      </w:r>
      <w:r w:rsidR="00FD0113">
        <w:rPr>
          <w:b/>
        </w:rPr>
        <w:t>15-year-old</w:t>
      </w:r>
      <w:r>
        <w:t xml:space="preserve"> general purpose libraries</w:t>
      </w:r>
      <w:r w:rsidR="00B62C31">
        <w:t>,--</w:t>
      </w:r>
      <w:r>
        <w:t>Westwind.Utilities</w:t>
      </w:r>
      <w:r w:rsidR="00B62C31">
        <w:t>,</w:t>
      </w:r>
      <w:r>
        <w:t xml:space="preserve"> which contains a</w:t>
      </w:r>
      <w:r w:rsidR="00B42160">
        <w:t xml:space="preserve"> ton</w:t>
      </w:r>
      <w:r>
        <w:t xml:space="preserve"> of varied utility classes that touch a wide variety of .NET features</w:t>
      </w:r>
      <w:r w:rsidR="00B62C31">
        <w:t>—</w:t>
      </w:r>
      <w:r>
        <w:t xml:space="preserve">and </w:t>
      </w:r>
      <w:r w:rsidRPr="00C7753F">
        <w:t>re-target</w:t>
      </w:r>
      <w:r w:rsidR="00AB76DF" w:rsidRPr="00C7753F">
        <w:t>ed it</w:t>
      </w:r>
      <w:r w:rsidRPr="00C7753F">
        <w:t xml:space="preserve"> to .NET Standard.</w:t>
      </w:r>
      <w:r w:rsidR="00C7753F">
        <w:t xml:space="preserve"> </w:t>
      </w:r>
      <w:r>
        <w:t>More than 95% of the library</w:t>
      </w:r>
      <w:r w:rsidR="00B42160">
        <w:t xml:space="preserve"> </w:t>
      </w:r>
      <w:r>
        <w:t>migrate</w:t>
      </w:r>
      <w:r w:rsidR="00B42160">
        <w:t>d</w:t>
      </w:r>
      <w:r>
        <w:t xml:space="preserve"> without changes and only a few small features needed some tweaks (encryption, database)</w:t>
      </w:r>
      <w:r w:rsidR="00AB76DF">
        <w:t>.</w:t>
      </w:r>
      <w:r>
        <w:t xml:space="preserve"> </w:t>
      </w:r>
      <w:r w:rsidR="00AB76DF">
        <w:t xml:space="preserve">A </w:t>
      </w:r>
      <w:r>
        <w:t>few features had to be cut out (low</w:t>
      </w:r>
      <w:r w:rsidR="00B62C31">
        <w:t>-</w:t>
      </w:r>
      <w:r>
        <w:t xml:space="preserve">level AppDomain management and </w:t>
      </w:r>
      <w:r w:rsidR="00AB76DF">
        <w:t>System.</w:t>
      </w:r>
      <w:r>
        <w:t>Drawing features). Given that this library was such an unusual hodgepodge of features, more single-focused lib</w:t>
      </w:r>
      <w:r w:rsidR="00AB76DF">
        <w:t>r</w:t>
      </w:r>
      <w:r>
        <w:t xml:space="preserve">aries will fare </w:t>
      </w:r>
      <w:r w:rsidR="00C7753F">
        <w:t xml:space="preserve">much </w:t>
      </w:r>
      <w:r>
        <w:t xml:space="preserve">better </w:t>
      </w:r>
      <w:r w:rsidR="00AB76DF">
        <w:t>for</w:t>
      </w:r>
      <w:r>
        <w:t xml:space="preserve"> conversions. If you're not using a few of the APIs that have been cut or only minimally implemented, chances are </w:t>
      </w:r>
      <w:r w:rsidR="00B62C31">
        <w:t xml:space="preserve">that </w:t>
      </w:r>
      <w:r>
        <w:t>porting to .NET Standard will require few or even no changes.</w:t>
      </w:r>
    </w:p>
    <w:p w14:paraId="60C2BCC9" w14:textId="77777777" w:rsidR="00AB76DF" w:rsidRDefault="00AB76DF" w:rsidP="00F84366">
      <w:pPr>
        <w:pStyle w:val="BodyText"/>
      </w:pPr>
    </w:p>
    <w:p w14:paraId="46864C99" w14:textId="16DF02F8" w:rsidR="007E1D08" w:rsidRDefault="007E1D08" w:rsidP="00F84366">
      <w:pPr>
        <w:pStyle w:val="BodyText"/>
      </w:pPr>
      <w:r>
        <w:t xml:space="preserve">You can read </w:t>
      </w:r>
      <w:r w:rsidR="00AB76DF">
        <w:t xml:space="preserve">a lot more detail about what’s involved in porting a full framework .NET library to .NET Standard in this blog post: </w:t>
      </w:r>
      <w:r w:rsidRPr="00AB76DF">
        <w:t xml:space="preserve">Multi-Targeting and Porting a .NET Library to .NET Core 2.0 </w:t>
      </w:r>
      <w:r w:rsidR="00AB76DF">
        <w:t>(</w:t>
      </w:r>
      <w:r w:rsidR="00DE3259">
        <w:fldChar w:fldCharType="begin"/>
      </w:r>
      <w:ins w:id="22" w:author="Rick Strahl" w:date="2018-05-09T14:58:00Z">
        <w:r w:rsidR="00DE3259">
          <w:instrText>HYPERLINK "https://goo.gl/e1ADWe"</w:instrText>
        </w:r>
      </w:ins>
      <w:del w:id="23" w:author="Rick Strahl" w:date="2018-05-09T14:58:00Z">
        <w:r w:rsidR="00DE3259" w:rsidDel="00DE3259">
          <w:delInstrText xml:space="preserve"> HYPERLINK "https://goo.gl/e1ADWe" </w:delInstrText>
        </w:r>
      </w:del>
      <w:ins w:id="24" w:author="Rick Strahl" w:date="2018-05-09T14:58:00Z"/>
      <w:r w:rsidR="00DE3259">
        <w:fldChar w:fldCharType="separate"/>
      </w:r>
      <w:r w:rsidR="00AB76DF" w:rsidRPr="001F7BCC">
        <w:rPr>
          <w:rStyle w:val="Hyperlink"/>
        </w:rPr>
        <w:t>https://goo.gl/e1ADWe</w:t>
      </w:r>
      <w:r w:rsidR="00DE3259">
        <w:rPr>
          <w:rStyle w:val="Hyperlink"/>
        </w:rPr>
        <w:fldChar w:fldCharType="end"/>
      </w:r>
      <w:r w:rsidR="00AB76DF">
        <w:t>).</w:t>
      </w:r>
    </w:p>
    <w:p w14:paraId="174A8604" w14:textId="77777777" w:rsidR="00B62C31" w:rsidRDefault="00B62C31" w:rsidP="00F84366">
      <w:pPr>
        <w:pStyle w:val="BodyText"/>
      </w:pPr>
    </w:p>
    <w:p w14:paraId="2935636C" w14:textId="4CB222AC" w:rsidR="007E1D08" w:rsidRDefault="007E1D08" w:rsidP="00C7753F">
      <w:pPr>
        <w:pStyle w:val="Heading4"/>
      </w:pPr>
      <w:bookmarkStart w:id="25" w:name="runtimes-are-back"/>
      <w:bookmarkEnd w:id="25"/>
      <w:r>
        <w:t xml:space="preserve">Runtimes </w:t>
      </w:r>
      <w:r w:rsidR="00B62C31">
        <w:t>A</w:t>
      </w:r>
      <w:r>
        <w:t>re Back</w:t>
      </w:r>
    </w:p>
    <w:p w14:paraId="0033F7E9" w14:textId="4FB232FA" w:rsidR="007E1D08" w:rsidRDefault="007E1D08" w:rsidP="00C7753F">
      <w:pPr>
        <w:pStyle w:val="BodyText"/>
      </w:pPr>
      <w:r>
        <w:t xml:space="preserve">One of the key bullet points </w:t>
      </w:r>
      <w:r w:rsidR="00B62C31">
        <w:t xml:space="preserve">that </w:t>
      </w:r>
      <w:r>
        <w:t xml:space="preserve">Microsoft touted with .NET Core is that you can run </w:t>
      </w:r>
      <w:r>
        <w:rPr>
          <w:b/>
        </w:rPr>
        <w:t>side by side</w:t>
      </w:r>
      <w:r>
        <w:t xml:space="preserve"> installations of .NET Core. You can build an application and ship all the runtime files and dependencies in a local folder</w:t>
      </w:r>
      <w:r w:rsidR="00B62C31">
        <w:t>,</w:t>
      </w:r>
      <w:r>
        <w:t xml:space="preserve"> including all the .NET dependencies as part of your application. The benefit of this is that you can much more easily run applications that require different versions of .NET on the same </w:t>
      </w:r>
      <w:r w:rsidR="00B62C31">
        <w:t>computer</w:t>
      </w:r>
      <w:r>
        <w:t>. No more trying to sync up and potentially break applications due to global framework updates. Yay</w:t>
      </w:r>
      <w:r w:rsidR="00FD0113">
        <w:t>, r</w:t>
      </w:r>
      <w:r>
        <w:t>ight?</w:t>
      </w:r>
    </w:p>
    <w:p w14:paraId="4D605AF8" w14:textId="048EB9D5" w:rsidR="009D62CB" w:rsidRDefault="009D62CB" w:rsidP="00C7753F">
      <w:pPr>
        <w:pStyle w:val="BodyText"/>
      </w:pPr>
    </w:p>
    <w:p w14:paraId="727BDCC5" w14:textId="025A6F46" w:rsidR="009D62CB" w:rsidRDefault="009D62CB" w:rsidP="009D62CB">
      <w:pPr>
        <w:pStyle w:val="PullQuote"/>
      </w:pPr>
      <w:r>
        <w:t xml:space="preserve">.NET Core 2 brings back the concept of shared </w:t>
      </w:r>
      <w:r w:rsidR="000258B5">
        <w:t xml:space="preserve">system </w:t>
      </w:r>
      <w:r w:rsidR="00B62C31">
        <w:t>r</w:t>
      </w:r>
      <w:r w:rsidR="000258B5">
        <w:t>untimes</w:t>
      </w:r>
      <w:r>
        <w:t xml:space="preserve"> to bring down the size of deployed applications without compromising application level runtime versioning</w:t>
      </w:r>
    </w:p>
    <w:p w14:paraId="3E69C735" w14:textId="77777777" w:rsidR="00B62C31" w:rsidRDefault="00B62C31" w:rsidP="009E72A5">
      <w:pPr>
        <w:pStyle w:val="BodyText"/>
      </w:pPr>
    </w:p>
    <w:p w14:paraId="64BA58AB" w14:textId="52B5C130" w:rsidR="007E1D08" w:rsidRDefault="007E1D08" w:rsidP="007E1D08">
      <w:pPr>
        <w:pStyle w:val="Heading4"/>
      </w:pPr>
      <w:bookmarkStart w:id="26" w:name="net-core-1.x---fragmentation-deployment-"/>
      <w:bookmarkEnd w:id="26"/>
      <w:r>
        <w:lastRenderedPageBreak/>
        <w:t>.NET Core 1</w:t>
      </w:r>
      <w:r w:rsidR="00B62C31">
        <w:t>:</w:t>
      </w:r>
      <w:r>
        <w:t xml:space="preserve"> Fragmentation </w:t>
      </w:r>
      <w:r w:rsidR="00B62C31">
        <w:t>and</w:t>
      </w:r>
      <w:r>
        <w:t xml:space="preserve"> Deployment Size</w:t>
      </w:r>
    </w:p>
    <w:p w14:paraId="5BE88CB6" w14:textId="21C12116" w:rsidR="007E1D08" w:rsidRDefault="00C7753F" w:rsidP="00C7753F">
      <w:pPr>
        <w:pStyle w:val="BodyText"/>
      </w:pPr>
      <w:r>
        <w:t>Well, y</w:t>
      </w:r>
      <w:r w:rsidR="007E1D08">
        <w:t>ou win some</w:t>
      </w:r>
      <w:r>
        <w:t xml:space="preserve"> and</w:t>
      </w:r>
      <w:r w:rsidR="007E1D08">
        <w:t xml:space="preserve"> you lose some. With Version 1</w:t>
      </w:r>
      <w:r w:rsidR="00B62C31">
        <w:t>,</w:t>
      </w:r>
      <w:r w:rsidR="007E1D08">
        <w:t xml:space="preserve"> the side</w:t>
      </w:r>
      <w:r w:rsidR="00B62C31">
        <w:t>-</w:t>
      </w:r>
      <w:r w:rsidR="007E1D08">
        <w:t>effect was that the .NET Core and ASP.NET frameworks were fragmented into a boatload of tiny, very focused NuGet packages that had to be referenced explicitly in every project. These focused packages are a boon to the framework developers as they allow for nice feature isolation and testing, and the ability to rev versions independently for each component.</w:t>
      </w:r>
    </w:p>
    <w:p w14:paraId="16884707" w14:textId="77777777" w:rsidR="00C7753F" w:rsidRDefault="00C7753F" w:rsidP="00C7753F">
      <w:pPr>
        <w:pStyle w:val="BodyText"/>
      </w:pPr>
    </w:p>
    <w:p w14:paraId="036AFC43" w14:textId="6E00FE62" w:rsidR="007E1D08" w:rsidRDefault="007E1D08" w:rsidP="00C7753F">
      <w:pPr>
        <w:pStyle w:val="BodyText"/>
      </w:pPr>
      <w:r>
        <w:t>But the result of all this micro-refactoring was that you had to add every tiny little micro-refactored NuGet Package/Assembly explicitly to each project. Finding the right packages to include was a big usability problem for application and library developers.</w:t>
      </w:r>
    </w:p>
    <w:p w14:paraId="372BF6EE" w14:textId="77777777" w:rsidR="000F3290" w:rsidRDefault="000F3290" w:rsidP="00C7753F">
      <w:pPr>
        <w:pStyle w:val="BodyText"/>
      </w:pPr>
    </w:p>
    <w:p w14:paraId="3A5C3729" w14:textId="06CAE21F" w:rsidR="007E1D08" w:rsidRDefault="007E1D08" w:rsidP="00C7753F">
      <w:pPr>
        <w:pStyle w:val="BodyText"/>
      </w:pPr>
      <w:r>
        <w:t>Additionally</w:t>
      </w:r>
      <w:r w:rsidR="000F3290">
        <w:t>,</w:t>
      </w:r>
      <w:r>
        <w:t xml:space="preserve"> when you published Web projects</w:t>
      </w:r>
      <w:r w:rsidR="00B62C31">
        <w:t>,</w:t>
      </w:r>
      <w:r>
        <w:t xml:space="preserve"> all </w:t>
      </w:r>
      <w:r w:rsidR="00B62C31">
        <w:t xml:space="preserve">of </w:t>
      </w:r>
      <w:r>
        <w:t>those framework files</w:t>
      </w:r>
      <w:r w:rsidR="00B62C31">
        <w:t>—</w:t>
      </w:r>
      <w:r>
        <w:t>plus all runtime dependencies</w:t>
      </w:r>
      <w:r w:rsidR="00B62C31">
        <w:t>—</w:t>
      </w:r>
      <w:r>
        <w:t>had to be copied to the server, making for a huge payload to send up to a server for publishing even for a small HelloWorld</w:t>
      </w:r>
      <w:r w:rsidR="00FD0113">
        <w:t xml:space="preserve"> Web</w:t>
      </w:r>
      <w:r>
        <w:t xml:space="preserve"> application.</w:t>
      </w:r>
    </w:p>
    <w:p w14:paraId="3202FB3D" w14:textId="77777777" w:rsidR="00B62C31" w:rsidRDefault="00B62C31" w:rsidP="00C7753F">
      <w:pPr>
        <w:pStyle w:val="BodyText"/>
      </w:pPr>
    </w:p>
    <w:p w14:paraId="7EBCE8CC" w14:textId="77777777" w:rsidR="007E1D08" w:rsidRDefault="007E1D08" w:rsidP="000F3290">
      <w:pPr>
        <w:pStyle w:val="Heading4"/>
      </w:pPr>
      <w:bookmarkStart w:id="27" w:name="meta-packages-in-2.0"/>
      <w:bookmarkEnd w:id="27"/>
      <w:r>
        <w:t xml:space="preserve">Meta </w:t>
      </w:r>
      <w:r w:rsidRPr="000F3290">
        <w:t>Packages</w:t>
      </w:r>
      <w:r>
        <w:t xml:space="preserve"> in 2.0</w:t>
      </w:r>
    </w:p>
    <w:p w14:paraId="303BD033" w14:textId="52338F02" w:rsidR="007E1D08" w:rsidRDefault="007E1D08" w:rsidP="000F3290">
      <w:pPr>
        <w:pStyle w:val="BodyText"/>
      </w:pPr>
      <w:r>
        <w:t>In .NET Core 2.0 and ASP.NET 2.0</w:t>
      </w:r>
      <w:r w:rsidR="00B62C31">
        <w:t>,</w:t>
      </w:r>
      <w:r>
        <w:t xml:space="preserve"> this is addressed with system</w:t>
      </w:r>
      <w:r w:rsidR="00B62C31">
        <w:t>-</w:t>
      </w:r>
      <w:r>
        <w:t xml:space="preserve">wide </w:t>
      </w:r>
      <w:r w:rsidRPr="00FD0113">
        <w:rPr>
          <w:b/>
        </w:rPr>
        <w:t>Framework Meta Packages</w:t>
      </w:r>
      <w:r>
        <w:t xml:space="preserve"> that can be referenced by an application. These packages are installed using either the SDK install or a </w:t>
      </w:r>
      <w:r w:rsidR="00B62C31">
        <w:t>“</w:t>
      </w:r>
      <w:r>
        <w:t>runtime</w:t>
      </w:r>
      <w:r w:rsidR="00B62C31">
        <w:t>”</w:t>
      </w:r>
      <w:r>
        <w:t xml:space="preserve"> installer and can then be referenced from within a project as a single package. </w:t>
      </w:r>
      <w:r w:rsidR="000F3290">
        <w:t>W</w:t>
      </w:r>
      <w:r>
        <w:t xml:space="preserve">hen you reference </w:t>
      </w:r>
      <w:r>
        <w:rPr>
          <w:b/>
        </w:rPr>
        <w:t>.NET Core App 2.0</w:t>
      </w:r>
      <w:r>
        <w:t xml:space="preserve"> in a project, it automatically includes a reference to the .NET Core App 2.0 meta package. Likewise</w:t>
      </w:r>
      <w:r w:rsidR="000F3290">
        <w:t>,</w:t>
      </w:r>
      <w:r>
        <w:t xml:space="preserve"> if you have a class library project that references </w:t>
      </w:r>
      <w:r w:rsidRPr="000F3290">
        <w:rPr>
          <w:b/>
        </w:rPr>
        <w:t>.NET Standard</w:t>
      </w:r>
      <w:r w:rsidR="000F3290" w:rsidRPr="000F3290">
        <w:rPr>
          <w:b/>
        </w:rPr>
        <w:t xml:space="preserve"> 2.0</w:t>
      </w:r>
      <w:r w:rsidR="00B62C31">
        <w:rPr>
          <w:b/>
        </w:rPr>
        <w:t>,</w:t>
      </w:r>
      <w:r>
        <w:t xml:space="preserve"> that meta package with all the required .NET Framework libraries is automatically referenced. You don't need to add any of the micro-dependencies to your project. The runtimes reference </w:t>
      </w:r>
      <w:r w:rsidRPr="007D0DE1">
        <w:rPr>
          <w:b/>
        </w:rPr>
        <w:t>everything</w:t>
      </w:r>
      <w:r>
        <w:t xml:space="preserve"> in the runtime, so in your code</w:t>
      </w:r>
      <w:r w:rsidR="00B62C31">
        <w:t>,</w:t>
      </w:r>
      <w:r>
        <w:t xml:space="preserve"> you only need to apply namespaces but no extra packages</w:t>
      </w:r>
      <w:r w:rsidR="007D0DE1">
        <w:t xml:space="preserve"> or references</w:t>
      </w:r>
      <w:r>
        <w:t>.</w:t>
      </w:r>
    </w:p>
    <w:p w14:paraId="35C6DBAA" w14:textId="77777777" w:rsidR="000F3290" w:rsidRDefault="000F3290" w:rsidP="000F3290">
      <w:pPr>
        <w:pStyle w:val="BodyText"/>
      </w:pPr>
    </w:p>
    <w:p w14:paraId="01AEF233" w14:textId="2D4E4C9D" w:rsidR="007E1D08" w:rsidRDefault="007E1D08" w:rsidP="000F3290">
      <w:pPr>
        <w:pStyle w:val="BodyText"/>
      </w:pPr>
      <w:r>
        <w:t xml:space="preserve">There's also an ASP.NET Core meta package that provides </w:t>
      </w:r>
      <w:r>
        <w:rPr>
          <w:b/>
        </w:rPr>
        <w:t>all of the ASP.NET Core</w:t>
      </w:r>
      <w:r w:rsidRPr="000F3290">
        <w:rPr>
          <w:b/>
        </w:rPr>
        <w:t xml:space="preserve"> </w:t>
      </w:r>
      <w:r w:rsidR="000F3290" w:rsidRPr="000F3290">
        <w:rPr>
          <w:b/>
        </w:rPr>
        <w:t>and Entity Framework</w:t>
      </w:r>
      <w:r w:rsidR="000F3290">
        <w:t xml:space="preserve"> </w:t>
      </w:r>
      <w:r>
        <w:t>references. Each of these meta packages have a very large predefined set of packages that are automatically referenced and available to your project's code.</w:t>
      </w:r>
    </w:p>
    <w:p w14:paraId="1F2AD593" w14:textId="77777777" w:rsidR="000F3290" w:rsidRDefault="000F3290" w:rsidP="000F3290">
      <w:pPr>
        <w:pStyle w:val="BodyText"/>
      </w:pPr>
    </w:p>
    <w:p w14:paraId="49501D27" w14:textId="2FBB146B" w:rsidR="000F3290" w:rsidRDefault="00B62C31" w:rsidP="000F3290">
      <w:pPr>
        <w:pStyle w:val="BodyText"/>
      </w:pPr>
      <w:r>
        <w:t xml:space="preserve">This means that </w:t>
      </w:r>
      <w:r w:rsidR="000F3290">
        <w:t>.NET Core projects no longer pre-load assemblies on startup, so if you don’t use an assembly</w:t>
      </w:r>
      <w:r>
        <w:t>,</w:t>
      </w:r>
      <w:r w:rsidR="000F3290">
        <w:t xml:space="preserve"> it’s never loaded and the runtime JIT compiler ensures </w:t>
      </w:r>
      <w:r>
        <w:t xml:space="preserve">that </w:t>
      </w:r>
      <w:r w:rsidR="000F3290">
        <w:t xml:space="preserve">only </w:t>
      </w:r>
      <w:r>
        <w:t xml:space="preserve">the </w:t>
      </w:r>
      <w:r w:rsidR="000F3290">
        <w:t>code you reference is compiled and loaded into memory</w:t>
      </w:r>
      <w:r w:rsidR="007D0DE1">
        <w:t>. E</w:t>
      </w:r>
      <w:r w:rsidR="000F3290">
        <w:t>ven though you reference everything and the kitchen sink, your application only loads what it needs at runtime.</w:t>
      </w:r>
    </w:p>
    <w:p w14:paraId="4D263D2C" w14:textId="77777777" w:rsidR="007D0DE1" w:rsidRDefault="007D0DE1" w:rsidP="000F3290">
      <w:pPr>
        <w:pStyle w:val="BodyText"/>
      </w:pPr>
    </w:p>
    <w:p w14:paraId="2F8E2E73" w14:textId="503D6700" w:rsidR="007E1D08" w:rsidRDefault="007E1D08" w:rsidP="000F3290">
      <w:pPr>
        <w:pStyle w:val="BodyText"/>
      </w:pPr>
      <w:r>
        <w:t>In your projects</w:t>
      </w:r>
      <w:r w:rsidR="00B62C31">
        <w:t>,</w:t>
      </w:r>
      <w:r>
        <w:t xml:space="preserve"> this means you can reference .NET Standard in a class library project and get references to all the APIs that are part of .NET Standard with</w:t>
      </w:r>
      <w:r w:rsidR="00B62C31">
        <w:t xml:space="preserve"> a</w:t>
      </w:r>
      <w:r>
        <w:t xml:space="preserve"> </w:t>
      </w:r>
      <w:r w:rsidRPr="008352FF">
        <w:rPr>
          <w:b/>
        </w:rPr>
        <w:t>NetStandard.Library</w:t>
      </w:r>
      <w:r>
        <w:t xml:space="preserve"> reference</w:t>
      </w:r>
      <w:r w:rsidR="00B62C31">
        <w:t>, as shown</w:t>
      </w:r>
      <w:r>
        <w:t xml:space="preserve"> in </w:t>
      </w:r>
      <w:r w:rsidR="008352FF" w:rsidRPr="008352FF">
        <w:rPr>
          <w:b/>
        </w:rPr>
        <w:t>Figure 1</w:t>
      </w:r>
      <w:r w:rsidR="008352FF">
        <w:t>.</w:t>
      </w:r>
      <w:r>
        <w:t xml:space="preserve"> In applications, you can reference </w:t>
      </w:r>
      <w:r w:rsidRPr="008352FF">
        <w:rPr>
          <w:b/>
        </w:rPr>
        <w:t>Microsoft.NETCoreApp</w:t>
      </w:r>
      <w:r w:rsidR="00B62C31">
        <w:rPr>
          <w:b/>
        </w:rPr>
        <w:t>,</w:t>
      </w:r>
      <w:r>
        <w:t xml:space="preserve"> which is a reference to .</w:t>
      </w:r>
      <w:r w:rsidRPr="008352FF">
        <w:rPr>
          <w:b/>
        </w:rPr>
        <w:t>NET Core 2.0</w:t>
      </w:r>
      <w:r w:rsidR="00B62C31">
        <w:rPr>
          <w:b/>
        </w:rPr>
        <w:t>.</w:t>
      </w:r>
      <w:r>
        <w:t xml:space="preserve"> </w:t>
      </w:r>
      <w:r w:rsidR="00B62C31">
        <w:t>H</w:t>
      </w:r>
      <w:r>
        <w:t>ere you specify</w:t>
      </w:r>
      <w:r w:rsidR="007D0DE1">
        <w:t xml:space="preserve"> </w:t>
      </w:r>
      <w:r>
        <w:t>a</w:t>
      </w:r>
      <w:r w:rsidR="00B62C31">
        <w:t>n</w:t>
      </w:r>
      <w:r>
        <w:t xml:space="preserve"> instance of runtime for the </w:t>
      </w:r>
      <w:r w:rsidR="008352FF">
        <w:t>top</w:t>
      </w:r>
      <w:r w:rsidR="00B62C31">
        <w:t>-</w:t>
      </w:r>
      <w:r w:rsidR="008352FF">
        <w:t xml:space="preserve">level </w:t>
      </w:r>
      <w:r>
        <w:t>application. For ASP.NET</w:t>
      </w:r>
      <w:r w:rsidR="00B62C31">
        <w:t>,</w:t>
      </w:r>
      <w:r>
        <w:t xml:space="preserve"> the </w:t>
      </w:r>
      <w:r w:rsidRPr="00BC77DD">
        <w:rPr>
          <w:b/>
        </w:rPr>
        <w:t>Microsoft.AspNetCore.All</w:t>
      </w:r>
      <w:r>
        <w:t xml:space="preserve"> package brings in all ASP.NET and Entity</w:t>
      </w:r>
      <w:r w:rsidR="00BC77DD">
        <w:t xml:space="preserve"> </w:t>
      </w:r>
      <w:r>
        <w:t>Framework</w:t>
      </w:r>
      <w:r w:rsidR="00B62C31">
        <w:t>-</w:t>
      </w:r>
      <w:r>
        <w:t>related references in one simple reference.</w:t>
      </w:r>
    </w:p>
    <w:p w14:paraId="737770E2" w14:textId="77777777" w:rsidR="00BC77DD" w:rsidRDefault="00BC77DD" w:rsidP="000F3290">
      <w:pPr>
        <w:pStyle w:val="BodyText"/>
      </w:pPr>
    </w:p>
    <w:p w14:paraId="7C98B3CA" w14:textId="5EA5515A" w:rsidR="007E1D08" w:rsidRDefault="00BC77DD" w:rsidP="000F3290">
      <w:pPr>
        <w:pStyle w:val="BodyText"/>
      </w:pPr>
      <w:r w:rsidRPr="007D0DE1">
        <w:rPr>
          <w:b/>
        </w:rPr>
        <w:t>Figure 1</w:t>
      </w:r>
      <w:r>
        <w:t xml:space="preserve"> shows an example of a </w:t>
      </w:r>
      <w:r w:rsidR="007E1D08">
        <w:t>two</w:t>
      </w:r>
      <w:r w:rsidR="00B62C31">
        <w:t>-</w:t>
      </w:r>
      <w:r w:rsidR="007E1D08">
        <w:t>project solution that has an ASP.NET Core Web app and a .NET Standard targeted business logic project:</w:t>
      </w:r>
    </w:p>
    <w:p w14:paraId="187466C5" w14:textId="77777777" w:rsidR="00BC77DD" w:rsidRDefault="00BC77DD" w:rsidP="000F3290">
      <w:pPr>
        <w:pStyle w:val="BodyText"/>
      </w:pPr>
    </w:p>
    <w:p w14:paraId="09363E34" w14:textId="77777777" w:rsidR="007E1D08" w:rsidRDefault="007E1D08" w:rsidP="009E72A5">
      <w:pPr>
        <w:pStyle w:val="Figure"/>
      </w:pPr>
      <w:r>
        <w:rPr>
          <w:noProof/>
        </w:rPr>
        <w:lastRenderedPageBreak/>
        <w:drawing>
          <wp:inline distT="0" distB="0" distL="0" distR="0" wp14:anchorId="76E40402" wp14:editId="247ABB5E">
            <wp:extent cx="3282214" cy="497626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ewProjectReferences.png"/>
                    <pic:cNvPicPr>
                      <a:picLocks noChangeAspect="1" noChangeArrowheads="1"/>
                    </pic:cNvPicPr>
                  </pic:nvPicPr>
                  <pic:blipFill>
                    <a:blip r:embed="rId10"/>
                    <a:stretch>
                      <a:fillRect/>
                    </a:stretch>
                  </pic:blipFill>
                  <pic:spPr bwMode="auto">
                    <a:xfrm>
                      <a:off x="0" y="0"/>
                      <a:ext cx="3282214" cy="4976261"/>
                    </a:xfrm>
                    <a:prstGeom prst="rect">
                      <a:avLst/>
                    </a:prstGeom>
                    <a:noFill/>
                    <a:ln w="9525">
                      <a:noFill/>
                      <a:headEnd/>
                      <a:tailEnd/>
                    </a:ln>
                  </pic:spPr>
                </pic:pic>
              </a:graphicData>
            </a:graphic>
          </wp:inline>
        </w:drawing>
      </w:r>
    </w:p>
    <w:p w14:paraId="00FD0113" w14:textId="6C851FE3" w:rsidR="007E1D08" w:rsidRDefault="007E1D08" w:rsidP="008352FF">
      <w:pPr>
        <w:pStyle w:val="FigureCaption"/>
      </w:pPr>
      <w:r w:rsidRPr="009E72A5">
        <w:rPr>
          <w:b/>
          <w:bCs/>
        </w:rPr>
        <w:t>Figure 1:</w:t>
      </w:r>
      <w:r>
        <w:t xml:space="preserve"> Package references are manageable again in V2.0</w:t>
      </w:r>
      <w:r w:rsidR="00B62C31">
        <w:t>.</w:t>
      </w:r>
    </w:p>
    <w:p w14:paraId="2BE79763" w14:textId="77777777" w:rsidR="008352FF" w:rsidRDefault="008352FF" w:rsidP="007E1D08">
      <w:pPr>
        <w:pStyle w:val="BodyText"/>
      </w:pPr>
    </w:p>
    <w:p w14:paraId="051EE184" w14:textId="654081D8" w:rsidR="007E1D08" w:rsidRDefault="007E1D08" w:rsidP="00BC77DD">
      <w:pPr>
        <w:pStyle w:val="BodyText"/>
      </w:pPr>
      <w:r w:rsidRPr="00BC77DD">
        <w:t>Notice that the project references look very clean overall</w:t>
      </w:r>
      <w:r w:rsidR="00B62C31">
        <w:t>;</w:t>
      </w:r>
      <w:r w:rsidRPr="00BC77DD">
        <w:t xml:space="preserve"> I only explicitly add references to third</w:t>
      </w:r>
      <w:r w:rsidR="00B62C31">
        <w:t>-</w:t>
      </w:r>
      <w:r w:rsidRPr="00BC77DD">
        <w:t>party NuGet packages</w:t>
      </w:r>
      <w:r w:rsidR="00B62C31">
        <w:t>.</w:t>
      </w:r>
      <w:r w:rsidRPr="00BC77DD">
        <w:t xml:space="preserve"> </w:t>
      </w:r>
      <w:r w:rsidR="00B62C31">
        <w:t>A</w:t>
      </w:r>
      <w:r w:rsidRPr="00BC77DD">
        <w:t xml:space="preserve">ll </w:t>
      </w:r>
      <w:r w:rsidR="00B62C31">
        <w:t xml:space="preserve">of </w:t>
      </w:r>
      <w:r w:rsidRPr="00BC77DD">
        <w:t>the system ref</w:t>
      </w:r>
      <w:r w:rsidR="007D0DE1">
        <w:t>erence</w:t>
      </w:r>
      <w:r w:rsidRPr="00BC77DD">
        <w:t>s come</w:t>
      </w:r>
      <w:r w:rsidR="007D0DE1">
        <w:t xml:space="preserve"> </w:t>
      </w:r>
      <w:r w:rsidRPr="00BC77DD">
        <w:t>in automatically via the single meta package. This is even less cluttered than a full framework project</w:t>
      </w:r>
      <w:r w:rsidR="00B62C31">
        <w:t>,</w:t>
      </w:r>
      <w:r w:rsidRPr="00BC77DD">
        <w:t xml:space="preserve"> which still needed some </w:t>
      </w:r>
      <w:r w:rsidR="00A471E6" w:rsidRPr="00BC77DD">
        <w:t>high-level</w:t>
      </w:r>
      <w:r w:rsidRPr="00BC77DD">
        <w:t xml:space="preserve"> references. Here everything is automatically available for referencing.</w:t>
      </w:r>
    </w:p>
    <w:p w14:paraId="6035D56D" w14:textId="77777777" w:rsidR="00BC77DD" w:rsidRPr="00BC77DD" w:rsidRDefault="00BC77DD" w:rsidP="00BC77DD">
      <w:pPr>
        <w:pStyle w:val="BodyText"/>
      </w:pPr>
    </w:p>
    <w:p w14:paraId="1612FB9B" w14:textId="76C2396C" w:rsidR="002C321D" w:rsidRDefault="007E1D08" w:rsidP="00BC77DD">
      <w:pPr>
        <w:pStyle w:val="BodyText"/>
      </w:pPr>
      <w:r w:rsidRPr="00BC77DD">
        <w:t>This also is nice for tooling that needs to find references (Ctrl-. in VS or Alt-Enter for R</w:t>
      </w:r>
      <w:r w:rsidR="00BC77DD">
        <w:t>esharper</w:t>
      </w:r>
      <w:r w:rsidRPr="00BC77DD">
        <w:t xml:space="preserve">). Because </w:t>
      </w:r>
      <w:r w:rsidRPr="00BC77DD">
        <w:rPr>
          <w:b/>
        </w:rPr>
        <w:t>everything</w:t>
      </w:r>
      <w:r w:rsidRPr="00BC77DD">
        <w:t xml:space="preserve"> is essentially referenced, Visual Studio or Omni</w:t>
      </w:r>
      <w:r w:rsidR="00B62C31">
        <w:t>S</w:t>
      </w:r>
      <w:r w:rsidRPr="00BC77DD">
        <w:t xml:space="preserve">harp can easily find references and namespaces and inject them into your code as </w:t>
      </w:r>
      <w:r w:rsidRPr="00BC77DD">
        <w:rPr>
          <w:rStyle w:val="VerbatimChar"/>
          <w:rFonts w:ascii="Calibri" w:hAnsi="Calibri"/>
          <w:sz w:val="20"/>
        </w:rPr>
        <w:t>using</w:t>
      </w:r>
      <w:r w:rsidRPr="00BC77DD">
        <w:t xml:space="preserve"> statements.</w:t>
      </w:r>
      <w:r w:rsidR="00BC77DD">
        <w:t xml:space="preserve"> </w:t>
      </w:r>
      <w:r>
        <w:t>Nice</w:t>
      </w:r>
      <w:r w:rsidR="00A471E6">
        <w:t>!</w:t>
      </w:r>
    </w:p>
    <w:p w14:paraId="21EA0194" w14:textId="77777777" w:rsidR="00B62C31" w:rsidRDefault="00B62C31" w:rsidP="00BC77DD">
      <w:pPr>
        <w:pStyle w:val="BodyText"/>
      </w:pPr>
    </w:p>
    <w:p w14:paraId="59F413E1" w14:textId="77777777" w:rsidR="002C321D" w:rsidRDefault="002C321D" w:rsidP="002C321D">
      <w:pPr>
        <w:pStyle w:val="Heading4"/>
      </w:pPr>
      <w:r>
        <w:t>Runtimes++</w:t>
      </w:r>
    </w:p>
    <w:p w14:paraId="03AB7D3A" w14:textId="73448320" w:rsidR="002C321D" w:rsidRDefault="002C321D" w:rsidP="00B60D5C">
      <w:pPr>
        <w:pStyle w:val="BodyText"/>
      </w:pPr>
      <w:r w:rsidRPr="00B60D5C">
        <w:t>In a way</w:t>
      </w:r>
      <w:r w:rsidR="00B62C31">
        <w:t>,</w:t>
      </w:r>
      <w:r w:rsidRPr="00B60D5C">
        <w:t xml:space="preserve"> these meta packages feel like classic .NET runtime install</w:t>
      </w:r>
      <w:r w:rsidR="00B62C31">
        <w:t>ation</w:t>
      </w:r>
      <w:r w:rsidRPr="00B60D5C">
        <w:t xml:space="preserve">s. Microsoft now provides .NET Core and ASP.NET Core runtimes that are installed from the </w:t>
      </w:r>
      <w:r w:rsidRPr="00B60D5C">
        <w:rPr>
          <w:rStyle w:val="Hyperlink"/>
          <w:color w:val="auto"/>
          <w:u w:val="none"/>
        </w:rPr>
        <w:t>.NET Download site</w:t>
      </w:r>
      <w:r w:rsidR="00B60D5C" w:rsidRPr="00B60D5C">
        <w:rPr>
          <w:rStyle w:val="Hyperlink"/>
          <w:color w:val="auto"/>
          <w:u w:val="none"/>
        </w:rPr>
        <w:t xml:space="preserve"> (</w:t>
      </w:r>
      <w:r w:rsidR="00DE3259">
        <w:fldChar w:fldCharType="begin"/>
      </w:r>
      <w:ins w:id="28" w:author="Rick Strahl" w:date="2018-05-09T14:58:00Z">
        <w:r w:rsidR="00DE3259">
          <w:instrText>HYPERLINK "https://www.microsoft.com/net/download"</w:instrText>
        </w:r>
      </w:ins>
      <w:del w:id="29" w:author="Rick Strahl" w:date="2018-05-09T14:58:00Z">
        <w:r w:rsidR="00DE3259" w:rsidDel="00DE3259">
          <w:delInstrText xml:space="preserve"> HYPERLINK "https://www.microsoft.com/net/download" </w:delInstrText>
        </w:r>
      </w:del>
      <w:ins w:id="30" w:author="Rick Strahl" w:date="2018-05-09T14:58:00Z"/>
      <w:r w:rsidR="00DE3259">
        <w:fldChar w:fldCharType="separate"/>
      </w:r>
      <w:r w:rsidR="00B60D5C" w:rsidRPr="00B60D5C">
        <w:rPr>
          <w:rStyle w:val="Hyperlink"/>
          <w:color w:val="auto"/>
          <w:u w:val="none"/>
        </w:rPr>
        <w:t>https://www.microsoft.com/net/download</w:t>
      </w:r>
      <w:r w:rsidR="00DE3259">
        <w:rPr>
          <w:rStyle w:val="Hyperlink"/>
          <w:color w:val="auto"/>
          <w:u w:val="none"/>
        </w:rPr>
        <w:fldChar w:fldCharType="end"/>
      </w:r>
      <w:r w:rsidR="00B60D5C" w:rsidRPr="00B60D5C">
        <w:rPr>
          <w:rStyle w:val="Hyperlink"/>
          <w:color w:val="auto"/>
          <w:u w:val="none"/>
        </w:rPr>
        <w:t xml:space="preserve">) </w:t>
      </w:r>
      <w:r w:rsidRPr="00B60D5C">
        <w:t xml:space="preserve">and can either be installed </w:t>
      </w:r>
      <w:r w:rsidR="00B60D5C">
        <w:t xml:space="preserve">as </w:t>
      </w:r>
      <w:r w:rsidR="00D0108B">
        <w:t xml:space="preserve">only </w:t>
      </w:r>
      <w:r w:rsidR="00B60D5C">
        <w:t xml:space="preserve">the runtime package </w:t>
      </w:r>
      <w:r w:rsidRPr="00B60D5C">
        <w:t xml:space="preserve">or the </w:t>
      </w:r>
      <w:r w:rsidR="00B60D5C">
        <w:t xml:space="preserve">full </w:t>
      </w:r>
      <w:r w:rsidRPr="00B60D5C">
        <w:t>.NET SDK that includes all the compilers and command line tools so you can build and manage a project.</w:t>
      </w:r>
    </w:p>
    <w:p w14:paraId="514BBBBB" w14:textId="77777777" w:rsidR="00A471E6" w:rsidRPr="00B60D5C" w:rsidRDefault="00A471E6" w:rsidP="00B60D5C">
      <w:pPr>
        <w:pStyle w:val="BodyText"/>
      </w:pPr>
    </w:p>
    <w:p w14:paraId="64EFCF6B" w14:textId="5F8FFD33" w:rsidR="002C321D" w:rsidRDefault="002C321D" w:rsidP="002C321D">
      <w:pPr>
        <w:pStyle w:val="BodyText"/>
      </w:pPr>
      <w:r>
        <w:t>You can install multiple runtimes side</w:t>
      </w:r>
      <w:r w:rsidR="00D0108B">
        <w:t>-</w:t>
      </w:r>
      <w:r>
        <w:t>by</w:t>
      </w:r>
      <w:r w:rsidR="00D0108B">
        <w:t>-</w:t>
      </w:r>
      <w:r>
        <w:t>side and they</w:t>
      </w:r>
      <w:r w:rsidR="00D0108B">
        <w:t>’</w:t>
      </w:r>
      <w:r>
        <w:t>re available to many applications to share. This means</w:t>
      </w:r>
      <w:r w:rsidR="00D0108B">
        <w:t xml:space="preserve"> that </w:t>
      </w:r>
      <w:r>
        <w:t xml:space="preserve"> the same packages don't have to be installed over and over for each and every application, which makes deployments a heck of a lot leaner than in 1.x applications.</w:t>
      </w:r>
    </w:p>
    <w:p w14:paraId="7C9410FB" w14:textId="77777777" w:rsidR="00B60D5C" w:rsidRDefault="00B60D5C" w:rsidP="002C321D">
      <w:pPr>
        <w:pStyle w:val="BodyText"/>
      </w:pPr>
    </w:p>
    <w:p w14:paraId="5EF5224C" w14:textId="0A656E3F" w:rsidR="002C321D" w:rsidRDefault="002C321D" w:rsidP="002C321D">
      <w:pPr>
        <w:pStyle w:val="BodyText"/>
      </w:pPr>
      <w:r>
        <w:t>You can still fall back to local packages installed with the application's output folder and override global installed packages, so now you get the best of all worlds</w:t>
      </w:r>
      <w:r w:rsidR="00D0108B">
        <w:t>. You can</w:t>
      </w:r>
      <w:r>
        <w:t>:</w:t>
      </w:r>
    </w:p>
    <w:p w14:paraId="557E55E2" w14:textId="77777777" w:rsidR="002C321D" w:rsidRDefault="002C321D" w:rsidP="002C321D">
      <w:pPr>
        <w:pStyle w:val="BodyText"/>
      </w:pPr>
    </w:p>
    <w:p w14:paraId="7D31A30F" w14:textId="70431531" w:rsidR="002C321D" w:rsidRDefault="002C321D" w:rsidP="002C321D">
      <w:pPr>
        <w:pStyle w:val="BullettedBodyText"/>
      </w:pPr>
      <w:r>
        <w:t>Run an application with a pre-installed Runtime (default)</w:t>
      </w:r>
      <w:ins w:id="31" w:author="Melanie Spiller" w:date="2018-01-17T13:47:00Z">
        <w:r w:rsidR="00D0108B">
          <w:t>.</w:t>
        </w:r>
      </w:ins>
    </w:p>
    <w:p w14:paraId="74497467" w14:textId="5890DC61" w:rsidR="002C321D" w:rsidRDefault="002C321D" w:rsidP="002C321D">
      <w:pPr>
        <w:pStyle w:val="BullettedBodyText"/>
      </w:pPr>
      <w:r>
        <w:lastRenderedPageBreak/>
        <w:t>Run an application with a pre-installed Runtime and override packages locally</w:t>
      </w:r>
      <w:ins w:id="32" w:author="Melanie Spiller" w:date="2018-01-17T13:47:00Z">
        <w:r w:rsidR="00D0108B">
          <w:t>.</w:t>
        </w:r>
      </w:ins>
    </w:p>
    <w:p w14:paraId="41037A4B" w14:textId="48635E83" w:rsidR="002C321D" w:rsidRDefault="002C321D" w:rsidP="002C321D">
      <w:pPr>
        <w:pStyle w:val="BullettedBodyText"/>
      </w:pPr>
      <w:r>
        <w:t xml:space="preserve">Run an application entirely with locally installed </w:t>
      </w:r>
      <w:r w:rsidR="00B60D5C">
        <w:t xml:space="preserve">Runtime </w:t>
      </w:r>
      <w:r>
        <w:t>packages</w:t>
      </w:r>
      <w:ins w:id="33" w:author="Melanie Spiller" w:date="2018-01-17T13:47:00Z">
        <w:r w:rsidR="00D0108B">
          <w:t>.</w:t>
        </w:r>
      </w:ins>
    </w:p>
    <w:p w14:paraId="38EF169D" w14:textId="77777777" w:rsidR="002C321D" w:rsidRDefault="002C321D" w:rsidP="002C321D">
      <w:pPr>
        <w:pStyle w:val="BodyText"/>
      </w:pPr>
    </w:p>
    <w:p w14:paraId="3D777839" w14:textId="1DC49D0E" w:rsidR="002C321D" w:rsidRDefault="002C321D" w:rsidP="002C321D">
      <w:pPr>
        <w:pStyle w:val="BodyText"/>
        <w:rPr>
          <w:ins w:id="34" w:author="Melanie Spiller" w:date="2018-01-17T13:47:00Z"/>
        </w:rPr>
      </w:pPr>
      <w:r>
        <w:t>In short</w:t>
      </w:r>
      <w:ins w:id="35" w:author="Melanie Spiller" w:date="2018-01-17T13:47:00Z">
        <w:r w:rsidR="00D0108B">
          <w:t>,</w:t>
        </w:r>
      </w:ins>
      <w:r>
        <w:t xml:space="preserve"> you now get to have your cake and eat it too, as you get to choose </w:t>
      </w:r>
      <w:r>
        <w:rPr>
          <w:b/>
        </w:rPr>
        <w:t>exactly</w:t>
      </w:r>
      <w:r>
        <w:t xml:space="preserve"> where your runtime files are coming to.</w:t>
      </w:r>
    </w:p>
    <w:p w14:paraId="1AC9F0C3" w14:textId="77777777" w:rsidR="00D0108B" w:rsidRDefault="00D0108B" w:rsidP="002C321D">
      <w:pPr>
        <w:pStyle w:val="BodyText"/>
      </w:pPr>
    </w:p>
    <w:p w14:paraId="2B4BE88B" w14:textId="77777777" w:rsidR="002C321D" w:rsidRDefault="002C321D" w:rsidP="002C321D">
      <w:pPr>
        <w:pStyle w:val="Heading4"/>
      </w:pPr>
      <w:bookmarkStart w:id="36" w:name="publishing-applications"/>
      <w:bookmarkEnd w:id="36"/>
      <w:r>
        <w:t>Publishing Applications</w:t>
      </w:r>
    </w:p>
    <w:p w14:paraId="1A24DB10" w14:textId="45B62C66" w:rsidR="002C321D" w:rsidRDefault="00B60D5C" w:rsidP="00B60D5C">
      <w:pPr>
        <w:pStyle w:val="BodyText"/>
      </w:pPr>
      <w:r>
        <w:t xml:space="preserve">Using ASP.NET Core 2.0, </w:t>
      </w:r>
      <w:r w:rsidR="002C321D">
        <w:t>publishing a</w:t>
      </w:r>
      <w:r>
        <w:t xml:space="preserve"> Web</w:t>
      </w:r>
      <w:r w:rsidR="002C321D">
        <w:t xml:space="preserve"> application to a Web server is much leaner than in prior versions. </w:t>
      </w:r>
      <w:r>
        <w:t xml:space="preserve">By </w:t>
      </w:r>
      <w:r w:rsidR="00A471E6">
        <w:t>default,</w:t>
      </w:r>
      <w:r>
        <w:t xml:space="preserve"> using shared runtimes</w:t>
      </w:r>
      <w:r w:rsidR="00D0108B">
        <w:t>,</w:t>
      </w:r>
      <w:r>
        <w:t xml:space="preserve"> y</w:t>
      </w:r>
      <w:r w:rsidR="002C321D">
        <w:t>our</w:t>
      </w:r>
      <w:r>
        <w:t xml:space="preserve"> </w:t>
      </w:r>
      <w:r w:rsidR="002C321D">
        <w:t xml:space="preserve">publish </w:t>
      </w:r>
      <w:r>
        <w:t>folder contains</w:t>
      </w:r>
      <w:r w:rsidR="002C321D">
        <w:t xml:space="preserve"> </w:t>
      </w:r>
      <w:r w:rsidR="00D0108B">
        <w:t xml:space="preserve">only </w:t>
      </w:r>
      <w:r w:rsidR="002C321D">
        <w:rPr>
          <w:b/>
        </w:rPr>
        <w:t xml:space="preserve">your </w:t>
      </w:r>
      <w:r>
        <w:rPr>
          <w:b/>
        </w:rPr>
        <w:t xml:space="preserve">compiled </w:t>
      </w:r>
      <w:r w:rsidR="002C321D">
        <w:rPr>
          <w:b/>
        </w:rPr>
        <w:t>code</w:t>
      </w:r>
      <w:r w:rsidR="002C321D">
        <w:t xml:space="preserve"> plus any explicit third</w:t>
      </w:r>
      <w:r w:rsidR="00D0108B">
        <w:t>-</w:t>
      </w:r>
      <w:r w:rsidR="002C321D">
        <w:t xml:space="preserve">party dependencies </w:t>
      </w:r>
      <w:r w:rsidR="00633164">
        <w:t xml:space="preserve">from NuGet </w:t>
      </w:r>
      <w:r w:rsidR="00D0108B">
        <w:t xml:space="preserve">that </w:t>
      </w:r>
      <w:r w:rsidR="002C321D">
        <w:t>you added to the project. You</w:t>
      </w:r>
      <w:r w:rsidR="00D0108B">
        <w:t>’</w:t>
      </w:r>
      <w:r w:rsidR="002C321D">
        <w:t>re no longer publishing runtime files to the server</w:t>
      </w:r>
      <w:r w:rsidR="00DE0E16">
        <w:t xml:space="preserve"> so the behavior is once again similar to what </w:t>
      </w:r>
      <w:r w:rsidR="00D0108B">
        <w:t xml:space="preserve">you </w:t>
      </w:r>
      <w:r w:rsidR="00DE0E16">
        <w:t xml:space="preserve">had in </w:t>
      </w:r>
      <w:r w:rsidR="00D0108B">
        <w:t xml:space="preserve">a </w:t>
      </w:r>
      <w:r w:rsidR="00DE0E16">
        <w:t>full framework Web application deployment.</w:t>
      </w:r>
    </w:p>
    <w:p w14:paraId="0D0C7AC0" w14:textId="77777777" w:rsidR="00DE0E16" w:rsidRDefault="00DE0E16" w:rsidP="00B60D5C">
      <w:pPr>
        <w:pStyle w:val="BodyText"/>
      </w:pPr>
    </w:p>
    <w:p w14:paraId="12F4C1FE" w14:textId="3F4AAF73" w:rsidR="002C321D" w:rsidRDefault="007C37C5" w:rsidP="002C321D">
      <w:pPr>
        <w:pStyle w:val="BodyText"/>
      </w:pPr>
      <w:r w:rsidRPr="007C37C5">
        <w:rPr>
          <w:b/>
        </w:rPr>
        <w:t xml:space="preserve">Figure 2 </w:t>
      </w:r>
      <w:r>
        <w:t xml:space="preserve">shows </w:t>
      </w:r>
      <w:ins w:id="37" w:author="Melanie Spiller" w:date="2018-01-17T13:48:00Z">
        <w:r w:rsidR="00D0108B">
          <w:t xml:space="preserve">the </w:t>
        </w:r>
      </w:ins>
      <w:r w:rsidR="002C321D">
        <w:t>publish folder of the Solution shown</w:t>
      </w:r>
      <w:ins w:id="38" w:author="Rick Strahl" w:date="2018-01-19T10:34:00Z">
        <w:r w:rsidR="00DE7121">
          <w:t xml:space="preserve"> in </w:t>
        </w:r>
        <w:r w:rsidR="00DE7121" w:rsidRPr="00DE7121">
          <w:rPr>
            <w:b/>
            <w:rPrChange w:id="39" w:author="Rick Strahl" w:date="2018-01-19T10:34:00Z">
              <w:rPr/>
            </w:rPrChange>
          </w:rPr>
          <w:t>Figure 1</w:t>
        </w:r>
      </w:ins>
      <w:del w:id="40" w:author="Rick Strahl" w:date="2018-01-19T10:34:00Z">
        <w:r w:rsidR="002C321D" w:rsidDel="00DE7121">
          <w:delText xml:space="preserve"> </w:delText>
        </w:r>
        <w:commentRangeStart w:id="41"/>
        <w:r w:rsidR="002C321D" w:rsidDel="00DE7121">
          <w:delText>above</w:delText>
        </w:r>
        <w:commentRangeEnd w:id="41"/>
        <w:r w:rsidR="00D0108B" w:rsidDel="00DE7121">
          <w:rPr>
            <w:rStyle w:val="CommentReference"/>
            <w:rFonts w:ascii="Verdana" w:hAnsi="Verdana"/>
          </w:rPr>
          <w:commentReference w:id="41"/>
        </w:r>
      </w:del>
      <w:r>
        <w:t>.</w:t>
      </w:r>
    </w:p>
    <w:p w14:paraId="198578DB" w14:textId="77777777" w:rsidR="007C37C5" w:rsidRDefault="007C37C5" w:rsidP="002C321D">
      <w:pPr>
        <w:pStyle w:val="BodyText"/>
      </w:pPr>
    </w:p>
    <w:p w14:paraId="52C2E432" w14:textId="77777777" w:rsidR="002C321D" w:rsidRDefault="002C321D" w:rsidP="007C37C5">
      <w:pPr>
        <w:pStyle w:val="Figure"/>
      </w:pPr>
      <w:r>
        <w:rPr>
          <w:noProof/>
        </w:rPr>
        <w:drawing>
          <wp:inline distT="0" distB="0" distL="0" distR="0" wp14:anchorId="098808AE" wp14:editId="42C1BE92">
            <wp:extent cx="5334000" cy="423129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Assemblies.png"/>
                    <pic:cNvPicPr>
                      <a:picLocks noChangeAspect="1" noChangeArrowheads="1"/>
                    </pic:cNvPicPr>
                  </pic:nvPicPr>
                  <pic:blipFill>
                    <a:blip r:embed="rId11"/>
                    <a:stretch>
                      <a:fillRect/>
                    </a:stretch>
                  </pic:blipFill>
                  <pic:spPr bwMode="auto">
                    <a:xfrm>
                      <a:off x="0" y="0"/>
                      <a:ext cx="5334000" cy="4231298"/>
                    </a:xfrm>
                    <a:prstGeom prst="rect">
                      <a:avLst/>
                    </a:prstGeom>
                    <a:noFill/>
                    <a:ln w="9525">
                      <a:noFill/>
                      <a:headEnd/>
                      <a:tailEnd/>
                    </a:ln>
                  </pic:spPr>
                </pic:pic>
              </a:graphicData>
            </a:graphic>
          </wp:inline>
        </w:drawing>
      </w:r>
    </w:p>
    <w:p w14:paraId="19B9317A" w14:textId="78D22735" w:rsidR="002C321D" w:rsidRDefault="002C321D" w:rsidP="007C37C5">
      <w:pPr>
        <w:pStyle w:val="FigureCaption"/>
      </w:pPr>
      <w:r>
        <w:rPr>
          <w:b/>
        </w:rPr>
        <w:t>Figure 2</w:t>
      </w:r>
      <w:r>
        <w:t xml:space="preserve">: Published output contains </w:t>
      </w:r>
      <w:r w:rsidR="00D0108B">
        <w:t xml:space="preserve">only </w:t>
      </w:r>
      <w:r>
        <w:t>your code and your explicit dependencies</w:t>
      </w:r>
    </w:p>
    <w:p w14:paraId="1AC79DB3" w14:textId="77777777" w:rsidR="007C37C5" w:rsidRDefault="007C37C5" w:rsidP="009E72A5">
      <w:pPr>
        <w:pStyle w:val="BodyText"/>
      </w:pPr>
    </w:p>
    <w:p w14:paraId="70ABCA97" w14:textId="31CE5110" w:rsidR="002C321D" w:rsidRDefault="002C321D" w:rsidP="007C37C5">
      <w:pPr>
        <w:pStyle w:val="BodyText"/>
      </w:pPr>
      <w:r>
        <w:t>This means</w:t>
      </w:r>
      <w:r w:rsidR="00D0108B">
        <w:t xml:space="preserve"> that</w:t>
      </w:r>
      <w:r>
        <w:t xml:space="preserve"> publishing your application</w:t>
      </w:r>
      <w:r w:rsidR="00633164">
        <w:t xml:space="preserve"> is no longer a 100mb ordeal, but rather publishes a few megs of the stuff you actually built and use yourself. </w:t>
      </w:r>
      <w:r>
        <w:t xml:space="preserve">It's still possible to deploy full runtimes just as you could in </w:t>
      </w:r>
      <w:r w:rsidR="007C37C5">
        <w:t>v</w:t>
      </w:r>
      <w:r>
        <w:t>1 releases</w:t>
      </w:r>
      <w:r w:rsidR="00633164">
        <w:t xml:space="preserve"> by explicitly using the </w:t>
      </w:r>
      <w:r w:rsidR="00633164" w:rsidRPr="00633164">
        <w:rPr>
          <w:b/>
        </w:rPr>
        <w:t>dotnet publish</w:t>
      </w:r>
      <w:r w:rsidR="00633164">
        <w:t xml:space="preserve"> command line and specifying a specific runtime version to install with</w:t>
      </w:r>
      <w:r>
        <w:t>,</w:t>
      </w:r>
      <w:r w:rsidR="00633164">
        <w:t xml:space="preserve"> but by default</w:t>
      </w:r>
      <w:r w:rsidR="00D0108B">
        <w:t>,</w:t>
      </w:r>
      <w:r w:rsidR="00633164">
        <w:t xml:space="preserve"> the publish process uses the pre-installed runtimes.</w:t>
      </w:r>
    </w:p>
    <w:p w14:paraId="530892BA" w14:textId="77777777" w:rsidR="00D0108B" w:rsidRDefault="00D0108B" w:rsidP="007C37C5">
      <w:pPr>
        <w:pStyle w:val="BodyText"/>
      </w:pPr>
    </w:p>
    <w:p w14:paraId="27EED5CF" w14:textId="77777777" w:rsidR="00C04055" w:rsidRDefault="00C04055" w:rsidP="00C04055">
      <w:pPr>
        <w:pStyle w:val="Heading3"/>
      </w:pPr>
      <w:r>
        <w:t xml:space="preserve">.NET SDK </w:t>
      </w:r>
      <w:r w:rsidRPr="00C04055">
        <w:t>Projects</w:t>
      </w:r>
    </w:p>
    <w:p w14:paraId="108D40A4" w14:textId="794284EF" w:rsidR="00C04055" w:rsidRDefault="00C04055" w:rsidP="00C04055">
      <w:pPr>
        <w:pStyle w:val="BodyText"/>
      </w:pPr>
      <w:r>
        <w:t>One of the nicest features of 2.0 (</w:t>
      </w:r>
      <w:del w:id="42" w:author="Melanie Spiller" w:date="2018-01-17T13:49:00Z">
        <w:r w:rsidDel="00D0108B">
          <w:delText xml:space="preserve">actually </w:delText>
        </w:r>
      </w:del>
      <w:r>
        <w:t xml:space="preserve">initially introduced in 1.1) is the new, SDK style </w:t>
      </w:r>
      <w:r w:rsidRPr="00C04055">
        <w:rPr>
          <w:b/>
        </w:rPr>
        <w:t>.csproj</w:t>
      </w:r>
      <w:r>
        <w:t xml:space="preserve"> project format. This project format is very lean</w:t>
      </w:r>
      <w:r w:rsidR="003768D6">
        <w:t xml:space="preserve"> and</w:t>
      </w:r>
      <w:r>
        <w:t xml:space="preserve"> easily readable and maintainable</w:t>
      </w:r>
      <w:ins w:id="43" w:author="Melanie Spiller" w:date="2018-01-17T13:50:00Z">
        <w:r w:rsidR="00D0108B">
          <w:t>,</w:t>
        </w:r>
      </w:ins>
      <w:r w:rsidR="003768D6">
        <w:t xml:space="preserve"> which is</w:t>
      </w:r>
      <w:r>
        <w:t xml:space="preserve"> quite in contrast to the verbose and cryptic older </w:t>
      </w:r>
      <w:r w:rsidRPr="00C04055">
        <w:rPr>
          <w:b/>
        </w:rPr>
        <w:t>.csproj</w:t>
      </w:r>
      <w:r>
        <w:t xml:space="preserve"> format.</w:t>
      </w:r>
    </w:p>
    <w:p w14:paraId="5F351D16" w14:textId="77777777" w:rsidR="009D62CB" w:rsidRDefault="009D62CB" w:rsidP="00C04055">
      <w:pPr>
        <w:pStyle w:val="BodyText"/>
      </w:pPr>
    </w:p>
    <w:p w14:paraId="15F59046" w14:textId="764FDB9D" w:rsidR="00C04055" w:rsidRDefault="00C04055" w:rsidP="00C04055">
      <w:pPr>
        <w:pStyle w:val="BodyText"/>
      </w:pPr>
      <w:r>
        <w:t xml:space="preserve">For example, it's not hard to glean what's going on in the </w:t>
      </w:r>
      <w:r w:rsidRPr="003768D6">
        <w:rPr>
          <w:b/>
        </w:rPr>
        <w:t>.csproj</w:t>
      </w:r>
      <w:r>
        <w:t xml:space="preserve"> file shown in </w:t>
      </w:r>
      <w:r w:rsidRPr="00837BE7">
        <w:rPr>
          <w:b/>
        </w:rPr>
        <w:t>Listing 1</w:t>
      </w:r>
      <w:r>
        <w:t>.</w:t>
      </w:r>
    </w:p>
    <w:p w14:paraId="70A913B0" w14:textId="77777777" w:rsidR="003811D9" w:rsidRDefault="003811D9" w:rsidP="00C04055">
      <w:pPr>
        <w:pStyle w:val="BodyText"/>
      </w:pPr>
    </w:p>
    <w:p w14:paraId="5D97CD6B" w14:textId="0B37C4A9" w:rsidR="00C04055" w:rsidRDefault="00C04055" w:rsidP="00837BE7">
      <w:pPr>
        <w:pStyle w:val="BodyText"/>
      </w:pPr>
      <w:r>
        <w:lastRenderedPageBreak/>
        <w:t xml:space="preserve">Notice that </w:t>
      </w:r>
      <w:r w:rsidR="003768D6">
        <w:t xml:space="preserve">explicit </w:t>
      </w:r>
      <w:r>
        <w:t xml:space="preserve">file </w:t>
      </w:r>
      <w:r w:rsidR="003768D6">
        <w:t xml:space="preserve">inclusion </w:t>
      </w:r>
      <w:r>
        <w:t>references are all but gone in the project file</w:t>
      </w:r>
      <w:r w:rsidR="00CB371A">
        <w:t>. P</w:t>
      </w:r>
      <w:r>
        <w:t>rojects now assume</w:t>
      </w:r>
      <w:r w:rsidR="0057424D">
        <w:t xml:space="preserve"> that</w:t>
      </w:r>
      <w:r>
        <w:t xml:space="preserve"> </w:t>
      </w:r>
      <w:r w:rsidRPr="0013205F">
        <w:rPr>
          <w:b/>
        </w:rPr>
        <w:t>all files are included</w:t>
      </w:r>
      <w:r>
        <w:t xml:space="preserve"> except those you explicitly exclude</w:t>
      </w:r>
      <w:r w:rsidR="00CB371A">
        <w:t>,</w:t>
      </w:r>
      <w:r>
        <w:t xml:space="preserve"> which drastically reduces the </w:t>
      </w:r>
      <w:r w:rsidR="00960C6A">
        <w:t>content of</w:t>
      </w:r>
      <w:r>
        <w:t xml:space="preserve"> a project</w:t>
      </w:r>
      <w:r w:rsidR="00960C6A">
        <w:t xml:space="preserve"> file</w:t>
      </w:r>
      <w:r>
        <w:t xml:space="preserve">. The other </w:t>
      </w:r>
      <w:r w:rsidR="00960C6A">
        <w:t xml:space="preserve">big </w:t>
      </w:r>
      <w:r>
        <w:t xml:space="preserve">benefit </w:t>
      </w:r>
      <w:r w:rsidR="00CB371A">
        <w:t>i</w:t>
      </w:r>
      <w:r>
        <w:t xml:space="preserve">s that you can simply drop files in </w:t>
      </w:r>
      <w:r w:rsidR="00960C6A">
        <w:t>the project</w:t>
      </w:r>
      <w:r>
        <w:t xml:space="preserve"> folder to become part of </w:t>
      </w:r>
      <w:r w:rsidR="00960C6A">
        <w:t>the</w:t>
      </w:r>
      <w:r>
        <w:t xml:space="preserve"> project</w:t>
      </w:r>
      <w:r w:rsidR="0057424D">
        <w:t>;</w:t>
      </w:r>
      <w:r>
        <w:t xml:space="preserve"> you no longer have to add files to a project explicitly.</w:t>
      </w:r>
    </w:p>
    <w:p w14:paraId="7FEA2696" w14:textId="77777777" w:rsidR="00CB371A" w:rsidRDefault="00CB371A" w:rsidP="00837BE7">
      <w:pPr>
        <w:pStyle w:val="BodyText"/>
      </w:pPr>
    </w:p>
    <w:p w14:paraId="23B057D1" w14:textId="4AD6A6E5" w:rsidR="00C04055" w:rsidRDefault="00C04055" w:rsidP="00C04055">
      <w:pPr>
        <w:pStyle w:val="BodyText"/>
      </w:pPr>
      <w:r>
        <w:t xml:space="preserve">Compared to the </w:t>
      </w:r>
      <w:commentRangeStart w:id="44"/>
      <w:r>
        <w:t xml:space="preserve">morass </w:t>
      </w:r>
      <w:commentRangeEnd w:id="44"/>
      <w:r w:rsidR="0057424D">
        <w:rPr>
          <w:rStyle w:val="CommentReference"/>
          <w:rFonts w:ascii="Verdana" w:hAnsi="Verdana"/>
        </w:rPr>
        <w:commentReference w:id="44"/>
      </w:r>
      <w:r>
        <w:t xml:space="preserve">that was the old </w:t>
      </w:r>
      <w:r w:rsidRPr="00CB371A">
        <w:rPr>
          <w:b/>
        </w:rPr>
        <w:t>.csproj</w:t>
      </w:r>
      <w:r>
        <w:t xml:space="preserve"> format</w:t>
      </w:r>
      <w:r w:rsidR="0057424D">
        <w:t>,</w:t>
      </w:r>
      <w:r>
        <w:t xml:space="preserve"> this</w:t>
      </w:r>
      <w:r w:rsidR="003768D6">
        <w:t xml:space="preserve"> </w:t>
      </w:r>
      <w:r w:rsidR="00960C6A">
        <w:t>m</w:t>
      </w:r>
      <w:r w:rsidR="003768D6">
        <w:t xml:space="preserve">akes it </w:t>
      </w:r>
      <w:r w:rsidR="00960C6A">
        <w:t>manageable</w:t>
      </w:r>
      <w:r w:rsidR="003768D6">
        <w:t xml:space="preserve"> to manually edit the project file as well as improving source control management</w:t>
      </w:r>
      <w:r w:rsidR="0057424D">
        <w:t>,</w:t>
      </w:r>
      <w:r w:rsidR="00960C6A">
        <w:t xml:space="preserve"> as there are </w:t>
      </w:r>
      <w:r w:rsidR="003768D6">
        <w:t>much fewer changes than before.</w:t>
      </w:r>
    </w:p>
    <w:p w14:paraId="5EF34A1A" w14:textId="77777777" w:rsidR="00CB371A" w:rsidRDefault="00CB371A" w:rsidP="00C04055">
      <w:pPr>
        <w:pStyle w:val="BodyText"/>
      </w:pPr>
    </w:p>
    <w:p w14:paraId="3F25AD84" w14:textId="75803F5D" w:rsidR="00C04055" w:rsidRDefault="00CB371A" w:rsidP="00C04055">
      <w:pPr>
        <w:pStyle w:val="BodyText"/>
      </w:pPr>
      <w:r>
        <w:t>Additionally,</w:t>
      </w:r>
      <w:r w:rsidR="00C04055">
        <w:t xml:space="preserve"> the new project format supports multi-targeting to multiple .NET </w:t>
      </w:r>
      <w:r w:rsidR="0057424D">
        <w:t>F</w:t>
      </w:r>
      <w:r w:rsidR="00C04055">
        <w:t>ramework versions. I've talked about porting existing libraries to .NET Standard, and using the new project format</w:t>
      </w:r>
      <w:r w:rsidR="0057424D">
        <w:t>,</w:t>
      </w:r>
      <w:r w:rsidR="00C04055">
        <w:t xml:space="preserve"> it's quite easy to set up a library to target both .NET 4.5 and .NET Standard</w:t>
      </w:r>
      <w:r w:rsidR="0057424D">
        <w:t>,</w:t>
      </w:r>
      <w:r w:rsidR="00C04055">
        <w:t xml:space="preserve"> for example.</w:t>
      </w:r>
    </w:p>
    <w:p w14:paraId="28394342" w14:textId="77777777" w:rsidR="00CB371A" w:rsidRDefault="00CB371A" w:rsidP="00C04055">
      <w:pPr>
        <w:pStyle w:val="BodyText"/>
      </w:pPr>
    </w:p>
    <w:p w14:paraId="237E6A76" w14:textId="3F2CF9B0" w:rsidR="00C04055" w:rsidRDefault="0063724B" w:rsidP="00C04055">
      <w:pPr>
        <w:pStyle w:val="BodyText"/>
      </w:pPr>
      <w:r w:rsidRPr="00DD2E14">
        <w:rPr>
          <w:b/>
        </w:rPr>
        <w:t>Listing 2</w:t>
      </w:r>
      <w:r>
        <w:t xml:space="preserve"> shows a</w:t>
      </w:r>
      <w:r w:rsidR="00DD2E14">
        <w:t xml:space="preserve"> truncated</w:t>
      </w:r>
      <w:r>
        <w:t xml:space="preserve"> example</w:t>
      </w:r>
      <w:r w:rsidR="00DD2E14">
        <w:t xml:space="preserve"> </w:t>
      </w:r>
      <w:r>
        <w:t>of the Westwind.Utilities library that targets both .NET Standard and .NET 4.5</w:t>
      </w:r>
      <w:r w:rsidR="00DD2E14">
        <w:t xml:space="preserve"> (full triple-target version: </w:t>
      </w:r>
      <w:r w:rsidR="00DE3259">
        <w:fldChar w:fldCharType="begin"/>
      </w:r>
      <w:ins w:id="45" w:author="Rick Strahl" w:date="2018-05-09T14:58:00Z">
        <w:r w:rsidR="00DE3259">
          <w:instrText>HYPERLINK "https://goo.gl/x4L3Kd"</w:instrText>
        </w:r>
      </w:ins>
      <w:del w:id="46" w:author="Rick Strahl" w:date="2018-05-09T14:58:00Z">
        <w:r w:rsidR="00DE3259" w:rsidDel="00DE3259">
          <w:delInstrText xml:space="preserve"> HYPERLINK "https://goo.gl/x4L3Kd" </w:delInstrText>
        </w:r>
      </w:del>
      <w:ins w:id="47" w:author="Rick Strahl" w:date="2018-05-09T14:58:00Z"/>
      <w:r w:rsidR="00DE3259">
        <w:fldChar w:fldCharType="separate"/>
      </w:r>
      <w:r w:rsidR="00DD2E14" w:rsidRPr="001F7BCC">
        <w:rPr>
          <w:rStyle w:val="Hyperlink"/>
        </w:rPr>
        <w:t>https://goo.gl/x4L3Kd</w:t>
      </w:r>
      <w:r w:rsidR="00DE3259">
        <w:rPr>
          <w:rStyle w:val="Hyperlink"/>
        </w:rPr>
        <w:fldChar w:fldCharType="end"/>
      </w:r>
      <w:r w:rsidR="00DD2E14">
        <w:t>)</w:t>
      </w:r>
      <w:r w:rsidR="0057424D">
        <w:t>.</w:t>
      </w:r>
    </w:p>
    <w:p w14:paraId="7FEF3BE4" w14:textId="1C188DF8" w:rsidR="00CB371A" w:rsidRDefault="00CB371A" w:rsidP="0063724B">
      <w:pPr>
        <w:pStyle w:val="BodyText"/>
      </w:pPr>
    </w:p>
    <w:p w14:paraId="495603B5" w14:textId="203558B9" w:rsidR="0063724B" w:rsidRDefault="0063724B" w:rsidP="0063724B">
      <w:pPr>
        <w:pStyle w:val="BodyText"/>
      </w:pPr>
      <w:r>
        <w:t>The project defines two framework targets:</w:t>
      </w:r>
    </w:p>
    <w:p w14:paraId="6E040B3F" w14:textId="77777777" w:rsidR="0063724B" w:rsidRDefault="0063724B" w:rsidP="0063724B">
      <w:pPr>
        <w:pStyle w:val="BodyText"/>
      </w:pPr>
    </w:p>
    <w:p w14:paraId="23D2EC75" w14:textId="57489D3F" w:rsidR="0063724B" w:rsidRDefault="0063724B" w:rsidP="0063724B">
      <w:pPr>
        <w:pStyle w:val="CodeSnippet"/>
        <w:rPr>
          <w:rFonts w:cs="Consolas"/>
          <w:color w:val="0000FF"/>
          <w:sz w:val="19"/>
          <w:szCs w:val="19"/>
        </w:rPr>
      </w:pPr>
      <w:r>
        <w:rPr>
          <w:rFonts w:cs="Consolas"/>
          <w:color w:val="0000FF"/>
          <w:sz w:val="19"/>
          <w:szCs w:val="19"/>
        </w:rPr>
        <w:t>&lt;</w:t>
      </w:r>
      <w:r>
        <w:rPr>
          <w:rFonts w:cs="Consolas"/>
          <w:color w:val="A31515"/>
          <w:sz w:val="19"/>
          <w:szCs w:val="19"/>
        </w:rPr>
        <w:t>TargetFrameworks</w:t>
      </w:r>
      <w:r>
        <w:rPr>
          <w:rFonts w:cs="Consolas"/>
          <w:color w:val="0000FF"/>
          <w:sz w:val="19"/>
          <w:szCs w:val="19"/>
        </w:rPr>
        <w:t>&gt;</w:t>
      </w:r>
      <w:r>
        <w:rPr>
          <w:rFonts w:cs="Consolas"/>
          <w:sz w:val="19"/>
          <w:szCs w:val="19"/>
        </w:rPr>
        <w:t>netstandard2.0;net45</w:t>
      </w:r>
      <w:r>
        <w:rPr>
          <w:rFonts w:cs="Consolas"/>
          <w:color w:val="0000FF"/>
          <w:sz w:val="19"/>
          <w:szCs w:val="19"/>
        </w:rPr>
        <w:t>&lt;/</w:t>
      </w:r>
      <w:r>
        <w:rPr>
          <w:rFonts w:cs="Consolas"/>
          <w:color w:val="A31515"/>
          <w:sz w:val="19"/>
          <w:szCs w:val="19"/>
        </w:rPr>
        <w:t>TargetFrameworks</w:t>
      </w:r>
      <w:r>
        <w:rPr>
          <w:rFonts w:cs="Consolas"/>
          <w:color w:val="0000FF"/>
          <w:sz w:val="19"/>
          <w:szCs w:val="19"/>
        </w:rPr>
        <w:t>&gt;</w:t>
      </w:r>
    </w:p>
    <w:p w14:paraId="4BFA0B06" w14:textId="77777777" w:rsidR="0063724B" w:rsidRDefault="0063724B" w:rsidP="0063724B">
      <w:pPr>
        <w:pStyle w:val="BodyText"/>
      </w:pPr>
    </w:p>
    <w:p w14:paraId="371F82C2" w14:textId="1B70DAB5" w:rsidR="0063724B" w:rsidRDefault="0057424D" w:rsidP="0063724B">
      <w:pPr>
        <w:pStyle w:val="BodyText"/>
      </w:pPr>
      <w:r>
        <w:t>T</w:t>
      </w:r>
      <w:r w:rsidR="0063724B">
        <w:t xml:space="preserve">hen </w:t>
      </w:r>
      <w:r>
        <w:t xml:space="preserve">it </w:t>
      </w:r>
      <w:r w:rsidR="0063724B">
        <w:t>uses conditional target framework filtering to add dependencies. Visual Studio can visualize these dependencies for each target as well</w:t>
      </w:r>
      <w:r>
        <w:t>,</w:t>
      </w:r>
      <w:r w:rsidR="00890D8F">
        <w:t xml:space="preserve"> as shown in </w:t>
      </w:r>
      <w:r w:rsidR="00890D8F" w:rsidRPr="00890D8F">
        <w:rPr>
          <w:b/>
        </w:rPr>
        <w:t>Figure 3</w:t>
      </w:r>
      <w:r w:rsidR="00DD2E14">
        <w:rPr>
          <w:b/>
        </w:rPr>
        <w:t xml:space="preserve"> </w:t>
      </w:r>
      <w:r w:rsidR="00DD2E14">
        <w:t xml:space="preserve">(with an additional </w:t>
      </w:r>
      <w:commentRangeStart w:id="48"/>
      <w:commentRangeStart w:id="49"/>
      <w:r w:rsidR="00DD2E14" w:rsidRPr="007012DB">
        <w:rPr>
          <w:i/>
          <w:rPrChange w:id="50" w:author="Rick Strahl" w:date="2018-01-19T12:36:00Z">
            <w:rPr/>
          </w:rPrChange>
        </w:rPr>
        <w:t>net40</w:t>
      </w:r>
      <w:r w:rsidR="00DD2E14">
        <w:t xml:space="preserve"> </w:t>
      </w:r>
      <w:commentRangeEnd w:id="48"/>
      <w:r>
        <w:rPr>
          <w:rStyle w:val="CommentReference"/>
          <w:rFonts w:ascii="Verdana" w:hAnsi="Verdana"/>
        </w:rPr>
        <w:commentReference w:id="48"/>
      </w:r>
      <w:commentRangeEnd w:id="49"/>
      <w:r w:rsidR="007012DB">
        <w:rPr>
          <w:rStyle w:val="CommentReference"/>
          <w:rFonts w:ascii="Verdana" w:hAnsi="Verdana"/>
        </w:rPr>
        <w:commentReference w:id="49"/>
      </w:r>
      <w:r w:rsidR="00DD2E14">
        <w:t>target)</w:t>
      </w:r>
      <w:r w:rsidR="00890D8F">
        <w:t>.</w:t>
      </w:r>
    </w:p>
    <w:p w14:paraId="1F18D6BE" w14:textId="6F5AB717" w:rsidR="00890D8F" w:rsidRDefault="00890D8F" w:rsidP="0063724B">
      <w:pPr>
        <w:pStyle w:val="BodyText"/>
      </w:pPr>
    </w:p>
    <w:p w14:paraId="4E0F3EB8" w14:textId="10B198E6" w:rsidR="00B97A5B" w:rsidRDefault="00B97A5B" w:rsidP="00B97A5B">
      <w:pPr>
        <w:pStyle w:val="PullQuote"/>
      </w:pPr>
      <w:r>
        <w:t xml:space="preserve">.NET SDK </w:t>
      </w:r>
      <w:r w:rsidR="0057424D">
        <w:t>p</w:t>
      </w:r>
      <w:r>
        <w:t xml:space="preserve">rojects make it </w:t>
      </w:r>
      <w:r w:rsidR="002D34A4">
        <w:t xml:space="preserve">very </w:t>
      </w:r>
      <w:r>
        <w:t xml:space="preserve">easy to create </w:t>
      </w:r>
      <w:r w:rsidR="002D34A4">
        <w:t xml:space="preserve">a </w:t>
      </w:r>
      <w:r>
        <w:t xml:space="preserve">.NET </w:t>
      </w:r>
      <w:r w:rsidR="0057424D">
        <w:t>p</w:t>
      </w:r>
      <w:r>
        <w:t>roject that target</w:t>
      </w:r>
      <w:r w:rsidR="002D34A4">
        <w:t>s</w:t>
      </w:r>
      <w:r>
        <w:t xml:space="preserve"> multiple .NET </w:t>
      </w:r>
      <w:r w:rsidR="0057424D">
        <w:t>r</w:t>
      </w:r>
      <w:r>
        <w:t>untimes</w:t>
      </w:r>
      <w:r w:rsidR="002D34A4">
        <w:t xml:space="preserve"> and creates a NuGet package</w:t>
      </w:r>
      <w:r w:rsidR="0057424D">
        <w:t>.</w:t>
      </w:r>
    </w:p>
    <w:p w14:paraId="062ED788" w14:textId="77777777" w:rsidR="00B97A5B" w:rsidRDefault="00B97A5B" w:rsidP="0063724B">
      <w:pPr>
        <w:pStyle w:val="BodyText"/>
      </w:pPr>
    </w:p>
    <w:p w14:paraId="750B30A4" w14:textId="590AAA8D" w:rsidR="0063724B" w:rsidRDefault="00890D8F" w:rsidP="00890D8F">
      <w:pPr>
        <w:pStyle w:val="Figure"/>
      </w:pPr>
      <w:r>
        <w:rPr>
          <w:noProof/>
        </w:rPr>
        <w:drawing>
          <wp:inline distT="0" distB="0" distL="0" distR="0" wp14:anchorId="093DBA38" wp14:editId="6995D7E2">
            <wp:extent cx="2705202" cy="339425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ulti-target.png"/>
                    <pic:cNvPicPr>
                      <a:picLocks noChangeAspect="1" noChangeArrowheads="1"/>
                    </pic:cNvPicPr>
                  </pic:nvPicPr>
                  <pic:blipFill>
                    <a:blip r:embed="rId12"/>
                    <a:stretch>
                      <a:fillRect/>
                    </a:stretch>
                  </pic:blipFill>
                  <pic:spPr bwMode="auto">
                    <a:xfrm>
                      <a:off x="0" y="0"/>
                      <a:ext cx="3046690" cy="3822721"/>
                    </a:xfrm>
                    <a:prstGeom prst="rect">
                      <a:avLst/>
                    </a:prstGeom>
                    <a:noFill/>
                    <a:ln w="9525">
                      <a:noFill/>
                      <a:headEnd/>
                      <a:tailEnd/>
                    </a:ln>
                  </pic:spPr>
                </pic:pic>
              </a:graphicData>
            </a:graphic>
          </wp:inline>
        </w:drawing>
      </w:r>
    </w:p>
    <w:p w14:paraId="28D1A1CD" w14:textId="0843571F" w:rsidR="00890D8F" w:rsidRDefault="00890D8F" w:rsidP="00890D8F">
      <w:pPr>
        <w:pStyle w:val="FigureCaption"/>
      </w:pPr>
      <w:r>
        <w:rPr>
          <w:b/>
        </w:rPr>
        <w:t>Figure 3</w:t>
      </w:r>
      <w:r w:rsidR="0057424D">
        <w:rPr>
          <w:b/>
        </w:rPr>
        <w:t>:</w:t>
      </w:r>
      <w:r>
        <w:t xml:space="preserve"> Multiple targets displayed in Visual Studio </w:t>
      </w:r>
    </w:p>
    <w:p w14:paraId="5272C743" w14:textId="77777777" w:rsidR="00890D8F" w:rsidRDefault="00890D8F" w:rsidP="00890D8F">
      <w:pPr>
        <w:pStyle w:val="BodyText"/>
      </w:pPr>
    </w:p>
    <w:p w14:paraId="0D390A25" w14:textId="057374DC" w:rsidR="00890D8F" w:rsidRDefault="00890D8F" w:rsidP="00890D8F">
      <w:pPr>
        <w:pStyle w:val="BodyText"/>
      </w:pPr>
      <w:r>
        <w:t xml:space="preserve">Visual Studio 2017.3+ also has a new Target drop down that lets you select which target is currently used to display code and errors in the environment. </w:t>
      </w:r>
      <w:r w:rsidRPr="00E64C9F">
        <w:rPr>
          <w:b/>
        </w:rPr>
        <w:t>Figure 4</w:t>
      </w:r>
      <w:r>
        <w:t xml:space="preserve"> shows how Visual Studio visualizes code given a specific runtime target.</w:t>
      </w:r>
    </w:p>
    <w:p w14:paraId="4DE63F9C" w14:textId="5150D1AE" w:rsidR="00890D8F" w:rsidRDefault="00890D8F" w:rsidP="00890D8F">
      <w:pPr>
        <w:pStyle w:val="BodyText"/>
      </w:pPr>
    </w:p>
    <w:p w14:paraId="6046EAA8" w14:textId="0D7C007A" w:rsidR="00890D8F" w:rsidRDefault="00DD2E14" w:rsidP="00E64C9F">
      <w:pPr>
        <w:pStyle w:val="Figure"/>
      </w:pPr>
      <w:r>
        <w:rPr>
          <w:noProof/>
        </w:rPr>
        <w:lastRenderedPageBreak/>
        <w:drawing>
          <wp:inline distT="0" distB="0" distL="0" distR="0" wp14:anchorId="35EAE35E" wp14:editId="0F2159BA">
            <wp:extent cx="5334000" cy="312996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argetsInCodeHighlighting.png"/>
                    <pic:cNvPicPr>
                      <a:picLocks noChangeAspect="1" noChangeArrowheads="1"/>
                    </pic:cNvPicPr>
                  </pic:nvPicPr>
                  <pic:blipFill>
                    <a:blip r:embed="rId13"/>
                    <a:stretch>
                      <a:fillRect/>
                    </a:stretch>
                  </pic:blipFill>
                  <pic:spPr bwMode="auto">
                    <a:xfrm>
                      <a:off x="0" y="0"/>
                      <a:ext cx="5334000" cy="3129961"/>
                    </a:xfrm>
                    <a:prstGeom prst="rect">
                      <a:avLst/>
                    </a:prstGeom>
                    <a:noFill/>
                    <a:ln w="9525">
                      <a:noFill/>
                      <a:headEnd/>
                      <a:tailEnd/>
                    </a:ln>
                  </pic:spPr>
                </pic:pic>
              </a:graphicData>
            </a:graphic>
          </wp:inline>
        </w:drawing>
      </w:r>
    </w:p>
    <w:p w14:paraId="1BA5183C" w14:textId="2016718B" w:rsidR="00890D8F" w:rsidRDefault="00890D8F" w:rsidP="00E64C9F">
      <w:pPr>
        <w:pStyle w:val="FigureCaption"/>
      </w:pPr>
      <w:r>
        <w:rPr>
          <w:b/>
        </w:rPr>
        <w:t>Figure 4</w:t>
      </w:r>
      <w:r w:rsidR="005D46D0">
        <w:rPr>
          <w:b/>
        </w:rPr>
        <w:t>:</w:t>
      </w:r>
      <w:r>
        <w:t xml:space="preserve"> </w:t>
      </w:r>
      <w:r w:rsidR="00E64C9F">
        <w:t xml:space="preserve">Visual Studio </w:t>
      </w:r>
      <w:r w:rsidR="0082715C">
        <w:t>can detect the active target and highlight code accordingly.</w:t>
      </w:r>
      <w:r w:rsidR="00E64C9F">
        <w:t xml:space="preserve"> </w:t>
      </w:r>
    </w:p>
    <w:p w14:paraId="3BA25EC9" w14:textId="77777777" w:rsidR="00E64C9F" w:rsidRDefault="00E64C9F" w:rsidP="00890D8F">
      <w:pPr>
        <w:pStyle w:val="BodyText"/>
      </w:pPr>
    </w:p>
    <w:p w14:paraId="279F6A2C" w14:textId="180E9A85" w:rsidR="00890D8F" w:rsidRDefault="00890D8F" w:rsidP="0082715C">
      <w:pPr>
        <w:pStyle w:val="BodyText"/>
      </w:pPr>
      <w:r>
        <w:t>There are other features in Visual Studio that makes it target</w:t>
      </w:r>
      <w:r w:rsidR="005D46D0">
        <w:t>-</w:t>
      </w:r>
      <w:r>
        <w:t>aware:</w:t>
      </w:r>
    </w:p>
    <w:p w14:paraId="078FB530" w14:textId="77777777" w:rsidR="0082715C" w:rsidRDefault="0082715C" w:rsidP="0082715C">
      <w:pPr>
        <w:pStyle w:val="BodyText"/>
      </w:pPr>
    </w:p>
    <w:p w14:paraId="29B8F28D" w14:textId="034A9C90" w:rsidR="00890D8F" w:rsidRDefault="00890D8F" w:rsidP="0082715C">
      <w:pPr>
        <w:pStyle w:val="BullettedBodyText"/>
      </w:pPr>
      <w:r>
        <w:t>Intelli</w:t>
      </w:r>
      <w:r w:rsidR="005D46D0">
        <w:t>S</w:t>
      </w:r>
      <w:r>
        <w:t>ense shows warnings for APIs that don't exist on any given platform</w:t>
      </w:r>
      <w:r w:rsidR="005D46D0">
        <w:t>.</w:t>
      </w:r>
    </w:p>
    <w:p w14:paraId="373DD986" w14:textId="49943F5C" w:rsidR="00890D8F" w:rsidRDefault="00890D8F" w:rsidP="0082715C">
      <w:pPr>
        <w:pStyle w:val="BullettedBodyText"/>
      </w:pPr>
      <w:r>
        <w:t>Compiler errors now show the target platform for which the error applies</w:t>
      </w:r>
      <w:r w:rsidR="005D46D0">
        <w:t>.</w:t>
      </w:r>
    </w:p>
    <w:p w14:paraId="5ACEBC66" w14:textId="574F90F9" w:rsidR="00890D8F" w:rsidRDefault="00890D8F" w:rsidP="0082715C">
      <w:pPr>
        <w:pStyle w:val="BullettedBodyText"/>
      </w:pPr>
      <w:r>
        <w:t>Tests using the Test Runner respect the active target platform (VS2017.4</w:t>
      </w:r>
      <w:r w:rsidR="00DD2E14">
        <w:t>+</w:t>
      </w:r>
      <w:r>
        <w:t>)</w:t>
      </w:r>
      <w:r w:rsidR="005D46D0">
        <w:t>.</w:t>
      </w:r>
    </w:p>
    <w:p w14:paraId="35250144" w14:textId="77777777" w:rsidR="0082715C" w:rsidRDefault="0082715C" w:rsidP="0082715C">
      <w:pPr>
        <w:pStyle w:val="BodyText"/>
      </w:pPr>
    </w:p>
    <w:p w14:paraId="481E8346" w14:textId="22799785" w:rsidR="00890D8F" w:rsidRDefault="00890D8F" w:rsidP="0082715C">
      <w:pPr>
        <w:pStyle w:val="BodyText"/>
      </w:pPr>
      <w:r>
        <w:t>When you compile this project, the build system automatically builds output for all targets</w:t>
      </w:r>
      <w:r w:rsidR="005D46D0">
        <w:t>,</w:t>
      </w:r>
      <w:r>
        <w:t xml:space="preserve"> which is very nice if you've ever tried to create multi-target projects with the old project system (hint: it sucked!).</w:t>
      </w:r>
    </w:p>
    <w:p w14:paraId="7AEE1A33" w14:textId="77777777" w:rsidR="0082715C" w:rsidRDefault="0082715C" w:rsidP="0082715C">
      <w:pPr>
        <w:pStyle w:val="BodyText"/>
      </w:pPr>
    </w:p>
    <w:p w14:paraId="559EF5B0" w14:textId="72DFF094" w:rsidR="00890D8F" w:rsidRDefault="0082715C" w:rsidP="00890D8F">
      <w:pPr>
        <w:pStyle w:val="BodyText"/>
      </w:pPr>
      <w:r>
        <w:t>The project system</w:t>
      </w:r>
      <w:r w:rsidR="00890D8F">
        <w:t xml:space="preserve"> can also create a NuGet Package that wraps up all targets into </w:t>
      </w:r>
      <w:r w:rsidR="00DD2E14">
        <w:t>one NuGet</w:t>
      </w:r>
      <w:r w:rsidR="00890D8F">
        <w:t xml:space="preserve"> </w:t>
      </w:r>
      <w:r w:rsidR="00CB42C8">
        <w:t>package</w:t>
      </w:r>
      <w:r w:rsidR="00890D8F">
        <w:t>. If you look back at the project file</w:t>
      </w:r>
      <w:r w:rsidR="00CB42C8">
        <w:t xml:space="preserve">, </w:t>
      </w:r>
      <w:r w:rsidR="00890D8F">
        <w:t xml:space="preserve">you'll note that the NuGet Properties are now stored as part of the </w:t>
      </w:r>
      <w:r w:rsidR="00890D8F" w:rsidRPr="00CB42C8">
        <w:rPr>
          <w:b/>
        </w:rPr>
        <w:t>.csproj</w:t>
      </w:r>
      <w:r w:rsidR="00890D8F">
        <w:t xml:space="preserve"> file.</w:t>
      </w:r>
    </w:p>
    <w:p w14:paraId="6581EC83" w14:textId="77777777" w:rsidR="00CB42C8" w:rsidRDefault="00CB42C8" w:rsidP="00890D8F">
      <w:pPr>
        <w:pStyle w:val="BodyText"/>
      </w:pPr>
    </w:p>
    <w:p w14:paraId="4E4431EF" w14:textId="7192E35F" w:rsidR="00890D8F" w:rsidRDefault="00561481" w:rsidP="00890D8F">
      <w:pPr>
        <w:pStyle w:val="BodyText"/>
        <w:rPr>
          <w:ins w:id="51" w:author="Melanie Spiller" w:date="2018-01-17T14:24:00Z"/>
        </w:rPr>
      </w:pPr>
      <w:r w:rsidRPr="00DD2E14">
        <w:rPr>
          <w:b/>
        </w:rPr>
        <w:t>Figure 5</w:t>
      </w:r>
      <w:r>
        <w:t xml:space="preserve"> shows </w:t>
      </w:r>
      <w:r w:rsidR="00890D8F">
        <w:t xml:space="preserve">what the build output from my </w:t>
      </w:r>
      <w:ins w:id="52" w:author="Melanie Spiller" w:date="2018-01-17T14:24:00Z">
        <w:r w:rsidR="005D46D0">
          <w:t>three-</w:t>
        </w:r>
      </w:ins>
      <w:del w:id="53" w:author="Melanie Spiller" w:date="2018-01-17T14:24:00Z">
        <w:r w:rsidR="00890D8F" w:rsidDel="005D46D0">
          <w:delText xml:space="preserve">3 </w:delText>
        </w:r>
      </w:del>
      <w:r w:rsidR="00890D8F">
        <w:t>target project looks like</w:t>
      </w:r>
      <w:r>
        <w:t>.</w:t>
      </w:r>
    </w:p>
    <w:p w14:paraId="2B29AD32" w14:textId="77777777" w:rsidR="005D46D0" w:rsidRDefault="005D46D0" w:rsidP="00890D8F">
      <w:pPr>
        <w:pStyle w:val="BodyText"/>
      </w:pPr>
    </w:p>
    <w:p w14:paraId="293C853A" w14:textId="77777777" w:rsidR="00890D8F" w:rsidRDefault="00890D8F" w:rsidP="00CB42C8">
      <w:pPr>
        <w:pStyle w:val="Figure"/>
      </w:pPr>
      <w:r>
        <w:rPr>
          <w:noProof/>
        </w:rPr>
        <w:lastRenderedPageBreak/>
        <w:drawing>
          <wp:inline distT="0" distB="0" distL="0" distR="0" wp14:anchorId="2213C353" wp14:editId="6B391DB1">
            <wp:extent cx="5334000" cy="57185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Output.png"/>
                    <pic:cNvPicPr>
                      <a:picLocks noChangeAspect="1" noChangeArrowheads="1"/>
                    </pic:cNvPicPr>
                  </pic:nvPicPr>
                  <pic:blipFill>
                    <a:blip r:embed="rId14"/>
                    <a:stretch>
                      <a:fillRect/>
                    </a:stretch>
                  </pic:blipFill>
                  <pic:spPr bwMode="auto">
                    <a:xfrm>
                      <a:off x="0" y="0"/>
                      <a:ext cx="5334000" cy="5718560"/>
                    </a:xfrm>
                    <a:prstGeom prst="rect">
                      <a:avLst/>
                    </a:prstGeom>
                    <a:noFill/>
                    <a:ln w="9525">
                      <a:noFill/>
                      <a:headEnd/>
                      <a:tailEnd/>
                    </a:ln>
                  </pic:spPr>
                </pic:pic>
              </a:graphicData>
            </a:graphic>
          </wp:inline>
        </w:drawing>
      </w:r>
    </w:p>
    <w:p w14:paraId="11CFCF06" w14:textId="19C5FF24" w:rsidR="00890D8F" w:rsidRDefault="00890D8F" w:rsidP="00CB42C8">
      <w:pPr>
        <w:pStyle w:val="FigureCaption"/>
      </w:pPr>
      <w:r>
        <w:rPr>
          <w:b/>
        </w:rPr>
        <w:t>Figure 5</w:t>
      </w:r>
      <w:r w:rsidR="005D46D0">
        <w:rPr>
          <w:b/>
        </w:rPr>
        <w:t>:</w:t>
      </w:r>
      <w:r>
        <w:t xml:space="preserve"> Multi-target projects </w:t>
      </w:r>
      <w:commentRangeStart w:id="54"/>
      <w:r>
        <w:t xml:space="preserve">automagically </w:t>
      </w:r>
      <w:commentRangeEnd w:id="54"/>
      <w:r w:rsidR="005D46D0">
        <w:rPr>
          <w:rStyle w:val="CommentReference"/>
          <w:color w:val="auto"/>
        </w:rPr>
        <w:commentReference w:id="54"/>
      </w:r>
      <w:r>
        <w:t>build for all target platforms and can create a NuGet package.</w:t>
      </w:r>
    </w:p>
    <w:p w14:paraId="78AB0F72" w14:textId="77777777" w:rsidR="00CB42C8" w:rsidRDefault="00CB42C8" w:rsidP="00890D8F">
      <w:pPr>
        <w:pStyle w:val="BodyText"/>
      </w:pPr>
    </w:p>
    <w:p w14:paraId="0C8C08A2" w14:textId="105F8AF9" w:rsidR="00DD2E14" w:rsidRDefault="00890D8F" w:rsidP="00890D8F">
      <w:pPr>
        <w:pStyle w:val="BodyText"/>
      </w:pPr>
      <w:r>
        <w:t>This is pretty awesome and frankly</w:t>
      </w:r>
      <w:r w:rsidR="005D46D0">
        <w:t>,</w:t>
      </w:r>
      <w:r>
        <w:t xml:space="preserve"> something that should have been </w:t>
      </w:r>
      <w:r w:rsidR="00CB42C8">
        <w:t>supported</w:t>
      </w:r>
      <w:r>
        <w:t xml:space="preserve"> a long time ago in .NET!</w:t>
      </w:r>
    </w:p>
    <w:p w14:paraId="3C631E97" w14:textId="77777777" w:rsidR="008A0EDB" w:rsidRDefault="008A0EDB" w:rsidP="00890D8F">
      <w:pPr>
        <w:pStyle w:val="BodyText"/>
      </w:pPr>
    </w:p>
    <w:p w14:paraId="50587CFA" w14:textId="77777777" w:rsidR="00DD2E14" w:rsidRDefault="00DD2E14" w:rsidP="00DD2E14">
      <w:pPr>
        <w:pStyle w:val="Heading3"/>
      </w:pPr>
      <w:r>
        <w:t>Easier ASP.NET Startup Configuration</w:t>
      </w:r>
    </w:p>
    <w:p w14:paraId="6DBF5B9C" w14:textId="7E9B542E" w:rsidR="00DD2E14" w:rsidRDefault="00DD2E14" w:rsidP="00DD2E14">
      <w:pPr>
        <w:pStyle w:val="BodyText"/>
      </w:pPr>
      <w:r>
        <w:t>Another nice improvement and a sign of growing up is that the ASP.NET Core startup code in 2.0 is a lot more streamlined. There's simply quite a bit less of it.</w:t>
      </w:r>
    </w:p>
    <w:p w14:paraId="29574439" w14:textId="77777777" w:rsidR="00DD2E14" w:rsidRDefault="00DD2E14" w:rsidP="00DD2E14">
      <w:pPr>
        <w:pStyle w:val="BodyText"/>
      </w:pPr>
    </w:p>
    <w:p w14:paraId="612A52E0" w14:textId="007EDAE0" w:rsidR="00DD2E14" w:rsidRDefault="00DD2E14" w:rsidP="00DD2E14">
      <w:pPr>
        <w:pStyle w:val="BodyText"/>
      </w:pPr>
      <w:r>
        <w:t xml:space="preserve">The </w:t>
      </w:r>
      <w:r>
        <w:rPr>
          <w:b/>
        </w:rPr>
        <w:t>absolute minimal ASP.NET Web application</w:t>
      </w:r>
      <w:r>
        <w:t xml:space="preserve"> you can build is just a few lines of code:</w:t>
      </w:r>
    </w:p>
    <w:p w14:paraId="1D9F6B17" w14:textId="77777777" w:rsidR="00596928" w:rsidRDefault="00596928" w:rsidP="00DD2E14">
      <w:pPr>
        <w:pStyle w:val="BodyText"/>
      </w:pPr>
    </w:p>
    <w:p w14:paraId="14E858AC" w14:textId="77777777" w:rsidR="00A517B1" w:rsidRDefault="00A517B1" w:rsidP="00A517B1">
      <w:pPr>
        <w:pStyle w:val="CodeSnippet"/>
        <w:rPr>
          <w:rFonts w:cs="Consolas"/>
          <w:sz w:val="19"/>
          <w:szCs w:val="19"/>
        </w:rPr>
      </w:pPr>
      <w:r>
        <w:rPr>
          <w:rFonts w:cs="Consolas"/>
          <w:color w:val="0000FF"/>
          <w:sz w:val="19"/>
          <w:szCs w:val="19"/>
        </w:rPr>
        <w:t>public</w:t>
      </w:r>
      <w:r>
        <w:rPr>
          <w:rFonts w:cs="Consolas"/>
          <w:sz w:val="19"/>
          <w:szCs w:val="19"/>
        </w:rPr>
        <w:t xml:space="preserve"> </w:t>
      </w:r>
      <w:r>
        <w:rPr>
          <w:rFonts w:cs="Consolas"/>
          <w:color w:val="0000FF"/>
          <w:sz w:val="19"/>
          <w:szCs w:val="19"/>
        </w:rPr>
        <w:t>static</w:t>
      </w:r>
      <w:r>
        <w:rPr>
          <w:rFonts w:cs="Consolas"/>
          <w:sz w:val="19"/>
          <w:szCs w:val="19"/>
        </w:rPr>
        <w:t xml:space="preserve"> </w:t>
      </w:r>
      <w:r>
        <w:rPr>
          <w:rFonts w:cs="Consolas"/>
          <w:color w:val="0000FF"/>
          <w:sz w:val="19"/>
          <w:szCs w:val="19"/>
        </w:rPr>
        <w:t>void</w:t>
      </w:r>
      <w:r>
        <w:rPr>
          <w:rFonts w:cs="Consolas"/>
          <w:sz w:val="19"/>
          <w:szCs w:val="19"/>
        </w:rPr>
        <w:t xml:space="preserve"> Main(</w:t>
      </w:r>
      <w:r>
        <w:rPr>
          <w:rFonts w:cs="Consolas"/>
          <w:color w:val="0000FF"/>
          <w:sz w:val="19"/>
          <w:szCs w:val="19"/>
        </w:rPr>
        <w:t>string</w:t>
      </w:r>
      <w:r>
        <w:rPr>
          <w:rFonts w:cs="Consolas"/>
          <w:sz w:val="19"/>
          <w:szCs w:val="19"/>
        </w:rPr>
        <w:t>[] args)</w:t>
      </w:r>
    </w:p>
    <w:p w14:paraId="309E8345" w14:textId="77777777" w:rsidR="00A517B1" w:rsidRDefault="00A517B1" w:rsidP="00A517B1">
      <w:pPr>
        <w:pStyle w:val="CodeSnippet"/>
        <w:rPr>
          <w:rFonts w:cs="Consolas"/>
          <w:sz w:val="19"/>
          <w:szCs w:val="19"/>
        </w:rPr>
      </w:pPr>
      <w:r>
        <w:rPr>
          <w:rFonts w:cs="Consolas"/>
          <w:sz w:val="19"/>
          <w:szCs w:val="19"/>
        </w:rPr>
        <w:t>{</w:t>
      </w:r>
    </w:p>
    <w:p w14:paraId="527231C4" w14:textId="4AA10C65" w:rsidR="00A517B1" w:rsidRDefault="00624CEC" w:rsidP="00A517B1">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A517B1">
        <w:rPr>
          <w:rFonts w:cs="Consolas"/>
          <w:sz w:val="19"/>
          <w:szCs w:val="19"/>
        </w:rPr>
        <w:t>WebHost.Start(</w:t>
      </w:r>
      <w:r w:rsidR="00A517B1">
        <w:rPr>
          <w:rFonts w:cs="Consolas"/>
          <w:color w:val="0000FF"/>
          <w:sz w:val="19"/>
          <w:szCs w:val="19"/>
        </w:rPr>
        <w:t>async</w:t>
      </w:r>
      <w:r w:rsidR="00A517B1">
        <w:rPr>
          <w:rFonts w:cs="Consolas"/>
          <w:sz w:val="19"/>
          <w:szCs w:val="19"/>
        </w:rPr>
        <w:t xml:space="preserve"> (context) =&gt;</w:t>
      </w:r>
    </w:p>
    <w:p w14:paraId="01EC043F" w14:textId="1F6568DE" w:rsidR="00A517B1" w:rsidRDefault="00624CEC" w:rsidP="00A517B1">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A517B1">
        <w:rPr>
          <w:rFonts w:cs="Consolas"/>
          <w:sz w:val="19"/>
          <w:szCs w:val="19"/>
        </w:rPr>
        <w:t>{</w:t>
      </w:r>
    </w:p>
    <w:p w14:paraId="566BA8C5" w14:textId="1074CEE3" w:rsidR="00A517B1" w:rsidRDefault="00624CEC" w:rsidP="00A517B1">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A517B1">
        <w:rPr>
          <w:rFonts w:cs="Consolas"/>
          <w:sz w:val="19"/>
          <w:szCs w:val="19"/>
        </w:rPr>
        <w:t xml:space="preserve">    </w:t>
      </w:r>
      <w:r w:rsidR="00A517B1">
        <w:rPr>
          <w:rFonts w:cs="Consolas"/>
          <w:color w:val="0000FF"/>
          <w:sz w:val="19"/>
          <w:szCs w:val="19"/>
        </w:rPr>
        <w:t>var</w:t>
      </w:r>
      <w:r w:rsidR="00A517B1">
        <w:rPr>
          <w:rFonts w:cs="Consolas"/>
          <w:sz w:val="19"/>
          <w:szCs w:val="19"/>
        </w:rPr>
        <w:t xml:space="preserve"> r = </w:t>
      </w:r>
      <w:r w:rsidR="00A517B1">
        <w:rPr>
          <w:rFonts w:cs="Consolas"/>
          <w:color w:val="A31515"/>
          <w:sz w:val="19"/>
          <w:szCs w:val="19"/>
        </w:rPr>
        <w:t>$"</w:t>
      </w:r>
      <w:r w:rsidR="000D3684">
        <w:rPr>
          <w:rFonts w:cs="Consolas"/>
          <w:color w:val="A31515"/>
          <w:sz w:val="19"/>
          <w:szCs w:val="19"/>
        </w:rPr>
        <w:t>Hello, t</w:t>
      </w:r>
      <w:r w:rsidR="00A517B1">
        <w:rPr>
          <w:rFonts w:cs="Consolas"/>
          <w:color w:val="A31515"/>
          <w:sz w:val="19"/>
          <w:szCs w:val="19"/>
        </w:rPr>
        <w:t xml:space="preserve">ime is: </w:t>
      </w:r>
      <w:r w:rsidR="00A517B1">
        <w:rPr>
          <w:rFonts w:cs="Consolas"/>
          <w:sz w:val="19"/>
          <w:szCs w:val="19"/>
        </w:rPr>
        <w:t>{DateTime.Now}</w:t>
      </w:r>
      <w:r w:rsidR="00A517B1">
        <w:rPr>
          <w:rFonts w:cs="Consolas"/>
          <w:color w:val="A31515"/>
          <w:sz w:val="19"/>
          <w:szCs w:val="19"/>
        </w:rPr>
        <w:t>"</w:t>
      </w:r>
      <w:r w:rsidR="00A517B1">
        <w:rPr>
          <w:rFonts w:cs="Consolas"/>
          <w:sz w:val="19"/>
          <w:szCs w:val="19"/>
        </w:rPr>
        <w:t>;</w:t>
      </w:r>
    </w:p>
    <w:p w14:paraId="7B367D22" w14:textId="6C31A3D1" w:rsidR="00A517B1" w:rsidRDefault="00624CEC" w:rsidP="00A517B1">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A517B1">
        <w:rPr>
          <w:rFonts w:cs="Consolas"/>
          <w:sz w:val="19"/>
          <w:szCs w:val="19"/>
        </w:rPr>
        <w:t xml:space="preserve">    </w:t>
      </w:r>
      <w:r w:rsidR="00A517B1">
        <w:rPr>
          <w:rFonts w:cs="Consolas"/>
          <w:color w:val="0000FF"/>
          <w:sz w:val="19"/>
          <w:szCs w:val="19"/>
        </w:rPr>
        <w:t>await</w:t>
      </w:r>
      <w:r w:rsidR="00A517B1">
        <w:rPr>
          <w:rFonts w:cs="Consolas"/>
          <w:sz w:val="19"/>
          <w:szCs w:val="19"/>
        </w:rPr>
        <w:t xml:space="preserve"> context.Response.WriteAsync(r);</w:t>
      </w:r>
    </w:p>
    <w:p w14:paraId="746B83F3" w14:textId="47668276" w:rsidR="00A517B1" w:rsidRDefault="00624CEC" w:rsidP="00A517B1">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A517B1">
        <w:rPr>
          <w:rFonts w:cs="Consolas"/>
          <w:sz w:val="19"/>
          <w:szCs w:val="19"/>
        </w:rPr>
        <w:t>})</w:t>
      </w:r>
    </w:p>
    <w:p w14:paraId="5BB1F231" w14:textId="42A7B452" w:rsidR="00A517B1" w:rsidRDefault="00624CEC" w:rsidP="00A517B1">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A517B1">
        <w:rPr>
          <w:rFonts w:cs="Consolas"/>
          <w:sz w:val="19"/>
          <w:szCs w:val="19"/>
        </w:rPr>
        <w:t>.WaitForShutdown();</w:t>
      </w:r>
    </w:p>
    <w:p w14:paraId="21DB1A64" w14:textId="77777777" w:rsidR="00A517B1" w:rsidRDefault="00A517B1" w:rsidP="00A517B1">
      <w:pPr>
        <w:pStyle w:val="CodeSnippet"/>
        <w:rPr>
          <w:rFonts w:cs="Consolas"/>
          <w:sz w:val="19"/>
          <w:szCs w:val="19"/>
        </w:rPr>
      </w:pPr>
      <w:r>
        <w:rPr>
          <w:rFonts w:cs="Consolas"/>
          <w:sz w:val="19"/>
          <w:szCs w:val="19"/>
        </w:rPr>
        <w:t>}</w:t>
      </w:r>
    </w:p>
    <w:p w14:paraId="51E2DA2A" w14:textId="77777777" w:rsidR="00A517B1" w:rsidRDefault="00A517B1" w:rsidP="00A517B1">
      <w:pPr>
        <w:pStyle w:val="BodyText"/>
      </w:pPr>
    </w:p>
    <w:p w14:paraId="186CB011" w14:textId="3B1F909F" w:rsidR="00DD2E14" w:rsidRDefault="00DD2E14" w:rsidP="00A517B1">
      <w:pPr>
        <w:pStyle w:val="BodyText"/>
      </w:pPr>
      <w:r>
        <w:t xml:space="preserve">Notice that this code works without any dependencies whatsoever, and yet has access to an </w:t>
      </w:r>
      <w:r w:rsidRPr="00596928">
        <w:rPr>
          <w:b/>
          <w:bCs/>
        </w:rPr>
        <w:t>HttpContext</w:t>
      </w:r>
      <w:r>
        <w:t xml:space="preserve"> instance</w:t>
      </w:r>
      <w:r w:rsidR="008A0EDB">
        <w:t>—</w:t>
      </w:r>
      <w:r>
        <w:t>there's no configuration or additional set</w:t>
      </w:r>
      <w:r w:rsidR="008A0EDB">
        <w:t xml:space="preserve"> </w:t>
      </w:r>
      <w:r>
        <w:t>up required,</w:t>
      </w:r>
      <w:r w:rsidR="008A0EDB">
        <w:t xml:space="preserve"> and</w:t>
      </w:r>
      <w:r>
        <w:t xml:space="preserve"> the framework now uses a set of common defaults for bootstrapping an application. Hosting options, configuration, logging</w:t>
      </w:r>
      <w:r w:rsidR="008A0EDB">
        <w:t>,</w:t>
      </w:r>
      <w:r>
        <w:t xml:space="preserve"> and a few other items are automatically set with common defaults, so these features no longer have to be explicitly configured unless you want to change the default behavior.</w:t>
      </w:r>
    </w:p>
    <w:p w14:paraId="203EEAB5" w14:textId="77777777" w:rsidR="00596928" w:rsidRDefault="00596928" w:rsidP="00A517B1">
      <w:pPr>
        <w:pStyle w:val="BodyText"/>
      </w:pPr>
    </w:p>
    <w:p w14:paraId="1CAB2C82" w14:textId="6119028B" w:rsidR="00DD2E14" w:rsidRDefault="00DD2E14" w:rsidP="00DD2E14">
      <w:pPr>
        <w:pStyle w:val="BodyText"/>
      </w:pPr>
      <w:r>
        <w:t xml:space="preserve">The code </w:t>
      </w:r>
      <w:r w:rsidR="00596928">
        <w:t xml:space="preserve">also </w:t>
      </w:r>
      <w:r>
        <w:t xml:space="preserve">automatically hooks up hosting for Kestrel and IIS, sets the startup folder, allows for host </w:t>
      </w:r>
      <w:r w:rsidR="00596928">
        <w:t>URL</w:t>
      </w:r>
      <w:r>
        <w:t xml:space="preserve"> specification and provides basic configuration features - all without any custom </w:t>
      </w:r>
      <w:r w:rsidR="00596928">
        <w:t>set up code</w:t>
      </w:r>
      <w:r>
        <w:t>. All of these things needed to be configured explicitly previously. Now - all of that is optional. Nice!</w:t>
      </w:r>
    </w:p>
    <w:p w14:paraId="1650F8CC" w14:textId="77777777" w:rsidR="00DD2E14" w:rsidRDefault="00DD2E14" w:rsidP="00DD2E14">
      <w:pPr>
        <w:pStyle w:val="BodyText"/>
      </w:pPr>
    </w:p>
    <w:p w14:paraId="6DD730C5" w14:textId="22875005" w:rsidR="00DD2E14" w:rsidRDefault="00DD2E14" w:rsidP="00DD2E14">
      <w:pPr>
        <w:pStyle w:val="BodyText"/>
      </w:pPr>
      <w:r>
        <w:t>To be realistic though, if you build a real application that requires configuration, authentication, custom routing, CORS etc.</w:t>
      </w:r>
      <w:r w:rsidR="008A0EDB">
        <w:t>,</w:t>
      </w:r>
      <w:r>
        <w:t xml:space="preserve"> those things </w:t>
      </w:r>
      <w:r w:rsidR="008A0EDB">
        <w:t>must</w:t>
      </w:r>
      <w:r>
        <w:t xml:space="preserve"> </w:t>
      </w:r>
      <w:r w:rsidR="008A0EDB">
        <w:t xml:space="preserve">still </w:t>
      </w:r>
      <w:r>
        <w:t>be configured and obviously</w:t>
      </w:r>
      <w:r w:rsidR="008A0EDB">
        <w:t>,</w:t>
      </w:r>
      <w:r>
        <w:t xml:space="preserve"> that will add code. But the point is that ASP.NET Core now has a default configuration that out</w:t>
      </w:r>
      <w:r w:rsidR="008A0EDB">
        <w:t>-</w:t>
      </w:r>
      <w:r>
        <w:t>of</w:t>
      </w:r>
      <w:r w:rsidR="008A0EDB">
        <w:t>-the-</w:t>
      </w:r>
      <w:r>
        <w:t>box lets you get stuff done without doing any configuration.</w:t>
      </w:r>
    </w:p>
    <w:p w14:paraId="398AC343" w14:textId="77777777" w:rsidR="00DD2E14" w:rsidRDefault="00DD2E14" w:rsidP="00DD2E14">
      <w:pPr>
        <w:pStyle w:val="BodyText"/>
      </w:pPr>
    </w:p>
    <w:p w14:paraId="7376E296" w14:textId="507F536B" w:rsidR="00DD2E14" w:rsidRDefault="00DD2E14" w:rsidP="00DD2E14">
      <w:pPr>
        <w:pStyle w:val="BodyText"/>
      </w:pPr>
      <w:r>
        <w:t>The more common configuration set</w:t>
      </w:r>
      <w:r w:rsidR="008A0EDB">
        <w:t xml:space="preserve"> </w:t>
      </w:r>
      <w:r>
        <w:t>up looks like this:</w:t>
      </w:r>
    </w:p>
    <w:p w14:paraId="34C0F654" w14:textId="77777777" w:rsidR="00596928" w:rsidRDefault="00596928" w:rsidP="00DD2E14">
      <w:pPr>
        <w:pStyle w:val="BodyText"/>
      </w:pPr>
    </w:p>
    <w:p w14:paraId="49743079" w14:textId="77777777" w:rsidR="00596928" w:rsidRDefault="00596928" w:rsidP="00596928">
      <w:pPr>
        <w:pStyle w:val="CodeSnippet"/>
        <w:rPr>
          <w:rFonts w:cs="Consolas"/>
          <w:sz w:val="19"/>
          <w:szCs w:val="19"/>
        </w:rPr>
      </w:pPr>
      <w:r>
        <w:rPr>
          <w:rFonts w:cs="Consolas"/>
          <w:color w:val="0000FF"/>
          <w:sz w:val="19"/>
          <w:szCs w:val="19"/>
        </w:rPr>
        <w:t>public</w:t>
      </w:r>
      <w:r>
        <w:rPr>
          <w:rFonts w:cs="Consolas"/>
          <w:sz w:val="19"/>
          <w:szCs w:val="19"/>
        </w:rPr>
        <w:t xml:space="preserve"> </w:t>
      </w:r>
      <w:r>
        <w:rPr>
          <w:rFonts w:cs="Consolas"/>
          <w:color w:val="0000FF"/>
          <w:sz w:val="19"/>
          <w:szCs w:val="19"/>
        </w:rPr>
        <w:t>static</w:t>
      </w:r>
      <w:r>
        <w:rPr>
          <w:rFonts w:cs="Consolas"/>
          <w:sz w:val="19"/>
          <w:szCs w:val="19"/>
        </w:rPr>
        <w:t xml:space="preserve"> </w:t>
      </w:r>
      <w:r>
        <w:rPr>
          <w:rFonts w:cs="Consolas"/>
          <w:color w:val="0000FF"/>
          <w:sz w:val="19"/>
          <w:szCs w:val="19"/>
        </w:rPr>
        <w:t>void</w:t>
      </w:r>
      <w:r>
        <w:rPr>
          <w:rFonts w:cs="Consolas"/>
          <w:sz w:val="19"/>
          <w:szCs w:val="19"/>
        </w:rPr>
        <w:t xml:space="preserve"> Main(</w:t>
      </w:r>
      <w:r>
        <w:rPr>
          <w:rFonts w:cs="Consolas"/>
          <w:color w:val="0000FF"/>
          <w:sz w:val="19"/>
          <w:szCs w:val="19"/>
        </w:rPr>
        <w:t>string</w:t>
      </w:r>
      <w:r>
        <w:rPr>
          <w:rFonts w:cs="Consolas"/>
          <w:sz w:val="19"/>
          <w:szCs w:val="19"/>
        </w:rPr>
        <w:t>[] args)</w:t>
      </w:r>
    </w:p>
    <w:p w14:paraId="52A2FF6B" w14:textId="69B6BF24" w:rsidR="00596928" w:rsidRDefault="00596928" w:rsidP="00596928">
      <w:pPr>
        <w:pStyle w:val="CodeSnippet"/>
        <w:rPr>
          <w:rFonts w:cs="Consolas"/>
          <w:sz w:val="19"/>
          <w:szCs w:val="19"/>
        </w:rPr>
      </w:pPr>
      <w:r>
        <w:rPr>
          <w:rFonts w:cs="Consolas"/>
          <w:sz w:val="19"/>
          <w:szCs w:val="19"/>
        </w:rPr>
        <w:t>{</w:t>
      </w:r>
    </w:p>
    <w:p w14:paraId="522D8D34" w14:textId="02F1C01F" w:rsidR="00596928" w:rsidRDefault="00596928" w:rsidP="00596928">
      <w:pPr>
        <w:pStyle w:val="CodeSnippet"/>
        <w:rPr>
          <w:rFonts w:cs="Consolas"/>
          <w:sz w:val="19"/>
          <w:szCs w:val="19"/>
        </w:rPr>
      </w:pPr>
      <w:r>
        <w:rPr>
          <w:rFonts w:cs="Consolas"/>
          <w:color w:val="0000FF"/>
          <w:sz w:val="19"/>
          <w:szCs w:val="19"/>
        </w:rPr>
        <w:t xml:space="preserve">   var</w:t>
      </w:r>
      <w:r>
        <w:rPr>
          <w:rFonts w:cs="Consolas"/>
          <w:sz w:val="19"/>
          <w:szCs w:val="19"/>
        </w:rPr>
        <w:t xml:space="preserve"> host = WebHost.CreateDefaultBuilder(args)</w:t>
      </w:r>
    </w:p>
    <w:p w14:paraId="388EDBDB" w14:textId="7AE850B9" w:rsidR="00596928" w:rsidRDefault="00596928" w:rsidP="00596928">
      <w:pPr>
        <w:pStyle w:val="CodeSnippet"/>
        <w:rPr>
          <w:rFonts w:cs="Consolas"/>
          <w:sz w:val="19"/>
          <w:szCs w:val="19"/>
        </w:rPr>
      </w:pPr>
      <w:r>
        <w:rPr>
          <w:rFonts w:cs="Consolas"/>
          <w:sz w:val="19"/>
          <w:szCs w:val="19"/>
        </w:rPr>
        <w:t xml:space="preserve">        .UseUrls()</w:t>
      </w:r>
    </w:p>
    <w:p w14:paraId="5B9543D6" w14:textId="235183C7"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.UseStartup&lt;Startup&gt;()</w:t>
      </w:r>
    </w:p>
    <w:p w14:paraId="08585C6F" w14:textId="093934E6"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.Build()</w:t>
      </w:r>
    </w:p>
    <w:p w14:paraId="40DED32F" w14:textId="72AF1998"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.Run()</w:t>
      </w:r>
    </w:p>
    <w:p w14:paraId="3FEE3846" w14:textId="3F588924" w:rsidR="00596928" w:rsidRDefault="00596928" w:rsidP="00596928">
      <w:pPr>
        <w:pStyle w:val="CodeSnippet"/>
      </w:pPr>
      <w:r>
        <w:rPr>
          <w:rFonts w:cs="Consolas"/>
          <w:sz w:val="19"/>
          <w:szCs w:val="19"/>
        </w:rPr>
        <w:t>}</w:t>
      </w:r>
    </w:p>
    <w:p w14:paraId="17C4C985" w14:textId="77777777" w:rsidR="00596928" w:rsidRDefault="00596928" w:rsidP="00596928">
      <w:pPr>
        <w:pStyle w:val="BodyText"/>
      </w:pPr>
    </w:p>
    <w:p w14:paraId="4241F17C" w14:textId="4275C558" w:rsidR="00DD2E14" w:rsidRDefault="008A0EDB" w:rsidP="00596928">
      <w:pPr>
        <w:pStyle w:val="BodyText"/>
      </w:pPr>
      <w:r>
        <w:t xml:space="preserve">Using </w:t>
      </w:r>
      <w:r w:rsidR="00DD2E14">
        <w:t>a Startup configuration class that handles minimal configuration for an MVC/API application</w:t>
      </w:r>
      <w:r>
        <w:t>, it looks like this</w:t>
      </w:r>
      <w:r w:rsidR="00DD2E14">
        <w:t>:</w:t>
      </w:r>
    </w:p>
    <w:p w14:paraId="196DD6CA" w14:textId="77777777" w:rsidR="00596928" w:rsidRDefault="00596928" w:rsidP="00596928">
      <w:pPr>
        <w:pStyle w:val="BodyText"/>
      </w:pPr>
    </w:p>
    <w:p w14:paraId="59314C25" w14:textId="77777777" w:rsidR="00596928" w:rsidRDefault="00596928" w:rsidP="00596928">
      <w:pPr>
        <w:pStyle w:val="CodeSnippet"/>
        <w:rPr>
          <w:rFonts w:cs="Consolas"/>
          <w:sz w:val="19"/>
          <w:szCs w:val="19"/>
        </w:rPr>
      </w:pPr>
      <w:r>
        <w:rPr>
          <w:rFonts w:cs="Consolas"/>
          <w:color w:val="0000FF"/>
          <w:sz w:val="19"/>
          <w:szCs w:val="19"/>
        </w:rPr>
        <w:t>public</w:t>
      </w:r>
      <w:r>
        <w:rPr>
          <w:rFonts w:cs="Consolas"/>
          <w:sz w:val="19"/>
          <w:szCs w:val="19"/>
        </w:rPr>
        <w:t xml:space="preserve"> </w:t>
      </w:r>
      <w:r>
        <w:rPr>
          <w:rFonts w:cs="Consolas"/>
          <w:color w:val="0000FF"/>
          <w:sz w:val="19"/>
          <w:szCs w:val="19"/>
        </w:rPr>
        <w:t>class</w:t>
      </w:r>
      <w:r>
        <w:rPr>
          <w:rFonts w:cs="Consolas"/>
          <w:sz w:val="19"/>
          <w:szCs w:val="19"/>
        </w:rPr>
        <w:t xml:space="preserve"> </w:t>
      </w:r>
      <w:r>
        <w:rPr>
          <w:rFonts w:cs="Consolas"/>
          <w:color w:val="2B91AF"/>
          <w:sz w:val="19"/>
          <w:szCs w:val="19"/>
        </w:rPr>
        <w:t>Startup</w:t>
      </w:r>
    </w:p>
    <w:p w14:paraId="53431F53" w14:textId="77777777" w:rsidR="00596928" w:rsidRDefault="00596928" w:rsidP="00596928">
      <w:pPr>
        <w:pStyle w:val="CodeSnippet"/>
        <w:rPr>
          <w:rFonts w:cs="Consolas"/>
          <w:sz w:val="19"/>
          <w:szCs w:val="19"/>
        </w:rPr>
      </w:pPr>
      <w:r>
        <w:rPr>
          <w:rFonts w:cs="Consolas"/>
          <w:sz w:val="19"/>
          <w:szCs w:val="19"/>
        </w:rPr>
        <w:t>{</w:t>
      </w:r>
    </w:p>
    <w:p w14:paraId="6C3E2534" w14:textId="3B2094D0" w:rsidR="001A38F5" w:rsidRDefault="00596928" w:rsidP="00596928">
      <w:pPr>
        <w:pStyle w:val="CodeSnippet"/>
        <w:rPr>
          <w:rFonts w:cs="Consolas"/>
          <w:sz w:val="19"/>
          <w:szCs w:val="19"/>
        </w:rPr>
      </w:pPr>
      <w:r>
        <w:rPr>
          <w:rFonts w:cs="Consolas"/>
          <w:color w:val="0000FF"/>
          <w:sz w:val="19"/>
          <w:szCs w:val="19"/>
        </w:rPr>
        <w:t xml:space="preserve">       public</w:t>
      </w:r>
      <w:r>
        <w:rPr>
          <w:rFonts w:cs="Consolas"/>
          <w:sz w:val="19"/>
          <w:szCs w:val="19"/>
        </w:rPr>
        <w:t xml:space="preserve"> </w:t>
      </w:r>
      <w:r>
        <w:rPr>
          <w:rFonts w:cs="Consolas"/>
          <w:color w:val="0000FF"/>
          <w:sz w:val="19"/>
          <w:szCs w:val="19"/>
        </w:rPr>
        <w:t>void</w:t>
      </w:r>
      <w:r>
        <w:rPr>
          <w:rFonts w:cs="Consolas"/>
          <w:sz w:val="19"/>
          <w:szCs w:val="19"/>
        </w:rPr>
        <w:t xml:space="preserve"> ConfigureServices(</w:t>
      </w:r>
      <w:r w:rsidR="008A0EDB">
        <w:rPr>
          <w:rStyle w:val="CommentReference"/>
          <w:rFonts w:ascii="Verdana" w:hAnsi="Verdana"/>
          <w:noProof w:val="0"/>
          <w:color w:val="auto"/>
        </w:rPr>
        <w:commentReference w:id="55"/>
      </w:r>
    </w:p>
    <w:p w14:paraId="5115A4F8" w14:textId="77558C03" w:rsidR="00596928" w:rsidRDefault="001A38F5" w:rsidP="00596928">
      <w:pPr>
        <w:pStyle w:val="CodeSnippet"/>
        <w:rPr>
          <w:rFonts w:cs="Consolas"/>
          <w:sz w:val="19"/>
          <w:szCs w:val="19"/>
        </w:rPr>
      </w:pPr>
      <w:r>
        <w:rPr>
          <w:rFonts w:cs="Consolas"/>
          <w:sz w:val="19"/>
          <w:szCs w:val="19"/>
        </w:rPr>
        <w:t xml:space="preserve">                   </w:t>
      </w:r>
      <w:r w:rsidR="00596928">
        <w:rPr>
          <w:rFonts w:cs="Consolas"/>
          <w:sz w:val="19"/>
          <w:szCs w:val="19"/>
        </w:rPr>
        <w:t xml:space="preserve">IServiceCollection </w:t>
      </w:r>
      <w:commentRangeStart w:id="56"/>
      <w:r w:rsidR="00596928">
        <w:rPr>
          <w:rFonts w:cs="Consolas"/>
          <w:sz w:val="19"/>
          <w:szCs w:val="19"/>
        </w:rPr>
        <w:t>services)</w:t>
      </w:r>
      <w:commentRangeEnd w:id="56"/>
      <w:r w:rsidR="008A0EDB">
        <w:rPr>
          <w:rStyle w:val="CommentReference"/>
          <w:rFonts w:ascii="Verdana" w:hAnsi="Verdana"/>
          <w:noProof w:val="0"/>
          <w:color w:val="auto"/>
        </w:rPr>
        <w:commentReference w:id="56"/>
      </w:r>
    </w:p>
    <w:p w14:paraId="46669490" w14:textId="3B85E97F"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w:t>
      </w:r>
    </w:p>
    <w:p w14:paraId="685E2350" w14:textId="1B5B8D0C"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services.AddMvc();</w:t>
      </w:r>
    </w:p>
    <w:p w14:paraId="7E7DAD71" w14:textId="223ECC05"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w:t>
      </w:r>
    </w:p>
    <w:p w14:paraId="3673D225" w14:textId="77777777" w:rsidR="00596928" w:rsidRDefault="00596928" w:rsidP="00596928">
      <w:pPr>
        <w:pStyle w:val="CodeSnippet"/>
        <w:rPr>
          <w:rFonts w:cs="Consolas"/>
          <w:sz w:val="19"/>
          <w:szCs w:val="19"/>
        </w:rPr>
      </w:pPr>
    </w:p>
    <w:p w14:paraId="44715EE7" w14:textId="5E259A4E" w:rsidR="001A38F5"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color w:val="0000FF"/>
          <w:sz w:val="19"/>
          <w:szCs w:val="19"/>
        </w:rPr>
        <w:t>public</w:t>
      </w:r>
      <w:r w:rsidR="00596928">
        <w:rPr>
          <w:rFonts w:cs="Consolas"/>
          <w:sz w:val="19"/>
          <w:szCs w:val="19"/>
        </w:rPr>
        <w:t xml:space="preserve"> </w:t>
      </w:r>
      <w:r w:rsidR="00596928">
        <w:rPr>
          <w:rFonts w:cs="Consolas"/>
          <w:color w:val="0000FF"/>
          <w:sz w:val="19"/>
          <w:szCs w:val="19"/>
        </w:rPr>
        <w:t>void</w:t>
      </w:r>
      <w:r w:rsidR="00596928">
        <w:rPr>
          <w:rFonts w:cs="Consolas"/>
          <w:sz w:val="19"/>
          <w:szCs w:val="19"/>
        </w:rPr>
        <w:t xml:space="preserve"> Configure(IApplicationBuilder app,</w:t>
      </w:r>
    </w:p>
    <w:p w14:paraId="1615B187" w14:textId="7EE1232B"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IHostingEnvironment env, </w:t>
      </w:r>
      <w:r w:rsidR="00596928">
        <w:rPr>
          <w:rFonts w:cs="Consolas"/>
          <w:sz w:val="19"/>
          <w:szCs w:val="19"/>
        </w:rPr>
        <w:br/>
        <w:t xml:space="preserve">           IConfiguration configuration)    </w:t>
      </w:r>
    </w:p>
    <w:p w14:paraId="59484FAC" w14:textId="1E0F1CB0"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w:t>
      </w:r>
    </w:p>
    <w:p w14:paraId="46256C33" w14:textId="44CC4D5A"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app.UseStaticFiles();</w:t>
      </w:r>
    </w:p>
    <w:p w14:paraId="24B4BDE4" w14:textId="77777777" w:rsidR="00596928" w:rsidRDefault="00596928" w:rsidP="00596928">
      <w:pPr>
        <w:pStyle w:val="CodeSnippet"/>
        <w:rPr>
          <w:rFonts w:cs="Consolas"/>
          <w:sz w:val="19"/>
          <w:szCs w:val="19"/>
        </w:rPr>
      </w:pPr>
    </w:p>
    <w:p w14:paraId="44E593BE" w14:textId="264288C4"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app.UseMvcWithDefaultRoute();</w:t>
      </w:r>
    </w:p>
    <w:p w14:paraId="3661B78A" w14:textId="61858E75" w:rsidR="00596928" w:rsidRDefault="001A38F5"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w:t>
      </w:r>
    </w:p>
    <w:p w14:paraId="6633CEA1" w14:textId="77777777" w:rsidR="00596928" w:rsidRDefault="00596928" w:rsidP="00596928">
      <w:pPr>
        <w:pStyle w:val="CodeSnippet"/>
        <w:rPr>
          <w:rFonts w:cs="Consolas"/>
          <w:sz w:val="19"/>
          <w:szCs w:val="19"/>
        </w:rPr>
      </w:pPr>
      <w:r>
        <w:rPr>
          <w:rFonts w:cs="Consolas"/>
          <w:sz w:val="19"/>
          <w:szCs w:val="19"/>
        </w:rPr>
        <w:t>}</w:t>
      </w:r>
    </w:p>
    <w:p w14:paraId="13508209" w14:textId="77777777" w:rsidR="00596928" w:rsidRDefault="00596928" w:rsidP="00596928">
      <w:pPr>
        <w:pStyle w:val="BodyText"/>
      </w:pPr>
    </w:p>
    <w:p w14:paraId="2530932A" w14:textId="06E5492E" w:rsidR="00DD2E14" w:rsidRDefault="00DD2E14" w:rsidP="00596928">
      <w:pPr>
        <w:pStyle w:val="BodyText"/>
      </w:pPr>
      <w:r>
        <w:t xml:space="preserve">You can then use either </w:t>
      </w:r>
      <w:r w:rsidRPr="007012DB">
        <w:rPr>
          <w:b/>
          <w:bCs/>
        </w:rPr>
        <w:t>RazorPages</w:t>
      </w:r>
      <w:r>
        <w:t xml:space="preserve"> (loose Razor files that can contain code) or standard MVC or API controllers to handle your application logic.</w:t>
      </w:r>
    </w:p>
    <w:p w14:paraId="1F5B269E" w14:textId="77777777" w:rsidR="00596928" w:rsidRDefault="00596928" w:rsidP="00DD2E14">
      <w:pPr>
        <w:pStyle w:val="BodyText"/>
      </w:pPr>
    </w:p>
    <w:p w14:paraId="538A67FB" w14:textId="77C48703" w:rsidR="00DD2E14" w:rsidRDefault="00DD2E14" w:rsidP="00596928">
      <w:pPr>
        <w:pStyle w:val="BodyText"/>
      </w:pPr>
      <w:r w:rsidRPr="00596928">
        <w:t>A controller</w:t>
      </w:r>
      <w:r w:rsidR="008A0EDB">
        <w:t>,</w:t>
      </w:r>
      <w:r w:rsidRPr="00596928">
        <w:t xml:space="preserve"> of course</w:t>
      </w:r>
      <w:r w:rsidR="008A0EDB">
        <w:t>,</w:t>
      </w:r>
      <w:r w:rsidRPr="00596928">
        <w:t xml:space="preserve"> is just another class you create that optionally inherits from Controller or simply has a </w:t>
      </w:r>
      <w:r w:rsidRPr="00596928">
        <w:rPr>
          <w:rStyle w:val="VerbatimChar"/>
          <w:rFonts w:ascii="Calibri" w:hAnsi="Calibri"/>
          <w:sz w:val="20"/>
        </w:rPr>
        <w:t>Controller</w:t>
      </w:r>
      <w:r w:rsidRPr="00596928">
        <w:t xml:space="preserve"> postfix:</w:t>
      </w:r>
    </w:p>
    <w:p w14:paraId="642077A0" w14:textId="77777777" w:rsidR="00596928" w:rsidRDefault="00596928" w:rsidP="00596928">
      <w:pPr>
        <w:pStyle w:val="BodyText"/>
      </w:pPr>
    </w:p>
    <w:p w14:paraId="3046F36D" w14:textId="77777777" w:rsidR="00596928" w:rsidRDefault="00596928" w:rsidP="00596928">
      <w:pPr>
        <w:pStyle w:val="CodeSnippet"/>
        <w:rPr>
          <w:rFonts w:cs="Consolas"/>
          <w:sz w:val="19"/>
          <w:szCs w:val="19"/>
        </w:rPr>
      </w:pPr>
      <w:r>
        <w:rPr>
          <w:rFonts w:cs="Consolas"/>
          <w:sz w:val="19"/>
          <w:szCs w:val="19"/>
        </w:rPr>
        <w:t>[Route(</w:t>
      </w:r>
      <w:r>
        <w:rPr>
          <w:rFonts w:cs="Consolas"/>
          <w:color w:val="A31515"/>
          <w:sz w:val="19"/>
          <w:szCs w:val="19"/>
        </w:rPr>
        <w:t>"api"</w:t>
      </w:r>
      <w:r>
        <w:rPr>
          <w:rFonts w:cs="Consolas"/>
          <w:sz w:val="19"/>
          <w:szCs w:val="19"/>
        </w:rPr>
        <w:t>)]</w:t>
      </w:r>
    </w:p>
    <w:p w14:paraId="2CF565CE" w14:textId="4A7478EC" w:rsidR="00596928" w:rsidRDefault="00596928" w:rsidP="00596928">
      <w:pPr>
        <w:pStyle w:val="CodeSnippet"/>
        <w:rPr>
          <w:rFonts w:cs="Consolas"/>
          <w:sz w:val="19"/>
          <w:szCs w:val="19"/>
        </w:rPr>
      </w:pPr>
      <w:r>
        <w:rPr>
          <w:rFonts w:cs="Consolas"/>
          <w:color w:val="0000FF"/>
          <w:sz w:val="19"/>
          <w:szCs w:val="19"/>
        </w:rPr>
        <w:t>public</w:t>
      </w:r>
      <w:r>
        <w:rPr>
          <w:rFonts w:cs="Consolas"/>
          <w:sz w:val="19"/>
          <w:szCs w:val="19"/>
        </w:rPr>
        <w:t xml:space="preserve"> </w:t>
      </w:r>
      <w:r>
        <w:rPr>
          <w:rFonts w:cs="Consolas"/>
          <w:color w:val="0000FF"/>
          <w:sz w:val="19"/>
          <w:szCs w:val="19"/>
        </w:rPr>
        <w:t>class</w:t>
      </w:r>
      <w:r>
        <w:rPr>
          <w:rFonts w:cs="Consolas"/>
          <w:sz w:val="19"/>
          <w:szCs w:val="19"/>
        </w:rPr>
        <w:t xml:space="preserve"> </w:t>
      </w:r>
      <w:r>
        <w:rPr>
          <w:rFonts w:cs="Consolas"/>
          <w:color w:val="2B91AF"/>
          <w:sz w:val="19"/>
          <w:szCs w:val="19"/>
        </w:rPr>
        <w:t xml:space="preserve">HelloController </w:t>
      </w:r>
      <w:r w:rsidRPr="00596928">
        <w:rPr>
          <w:rFonts w:cs="Consolas"/>
          <w:color w:val="70AD47" w:themeColor="accent6"/>
          <w:sz w:val="19"/>
          <w:szCs w:val="19"/>
        </w:rPr>
        <w:t>// : Controller</w:t>
      </w:r>
    </w:p>
    <w:p w14:paraId="5D4F5511" w14:textId="77777777" w:rsidR="00596928" w:rsidRDefault="00596928" w:rsidP="00596928">
      <w:pPr>
        <w:pStyle w:val="CodeSnippet"/>
        <w:rPr>
          <w:rFonts w:cs="Consolas"/>
          <w:sz w:val="19"/>
          <w:szCs w:val="19"/>
        </w:rPr>
      </w:pPr>
      <w:r>
        <w:rPr>
          <w:rFonts w:cs="Consolas"/>
          <w:sz w:val="19"/>
          <w:szCs w:val="19"/>
        </w:rPr>
        <w:t>{</w:t>
      </w:r>
    </w:p>
    <w:p w14:paraId="477F6715" w14:textId="3ACAB67B" w:rsidR="00596928" w:rsidRDefault="00624CEC"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[HttpGet(</w:t>
      </w:r>
      <w:r w:rsidR="00596928">
        <w:rPr>
          <w:rFonts w:cs="Consolas"/>
          <w:color w:val="A31515"/>
          <w:sz w:val="19"/>
          <w:szCs w:val="19"/>
        </w:rPr>
        <w:t>"HelloWorld/{name}"</w:t>
      </w:r>
      <w:r w:rsidR="00596928">
        <w:rPr>
          <w:rFonts w:cs="Consolas"/>
          <w:sz w:val="19"/>
          <w:szCs w:val="19"/>
        </w:rPr>
        <w:t>)]</w:t>
      </w:r>
    </w:p>
    <w:p w14:paraId="7DA27EC5" w14:textId="0DC76926" w:rsidR="00596928" w:rsidRDefault="00624CEC"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color w:val="0000FF"/>
          <w:sz w:val="19"/>
          <w:szCs w:val="19"/>
        </w:rPr>
        <w:t>public</w:t>
      </w:r>
      <w:r w:rsidR="00596928">
        <w:rPr>
          <w:rFonts w:cs="Consolas"/>
          <w:sz w:val="19"/>
          <w:szCs w:val="19"/>
        </w:rPr>
        <w:t xml:space="preserve"> </w:t>
      </w:r>
      <w:r w:rsidR="00596928">
        <w:rPr>
          <w:rFonts w:cs="Consolas"/>
          <w:color w:val="0000FF"/>
          <w:sz w:val="19"/>
          <w:szCs w:val="19"/>
        </w:rPr>
        <w:t>object</w:t>
      </w:r>
      <w:r w:rsidR="00596928">
        <w:rPr>
          <w:rFonts w:cs="Consolas"/>
          <w:sz w:val="19"/>
          <w:szCs w:val="19"/>
        </w:rPr>
        <w:t xml:space="preserve"> HelloWorld(</w:t>
      </w:r>
      <w:r w:rsidR="00596928">
        <w:rPr>
          <w:rFonts w:cs="Consolas"/>
          <w:color w:val="0000FF"/>
          <w:sz w:val="19"/>
          <w:szCs w:val="19"/>
        </w:rPr>
        <w:t>string</w:t>
      </w:r>
      <w:r w:rsidR="00596928">
        <w:rPr>
          <w:rFonts w:cs="Consolas"/>
          <w:sz w:val="19"/>
          <w:szCs w:val="19"/>
        </w:rPr>
        <w:t xml:space="preserve"> name)</w:t>
      </w:r>
    </w:p>
    <w:p w14:paraId="5DE64C37" w14:textId="36198FD3" w:rsidR="00596928" w:rsidRDefault="00624CEC"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w:t>
      </w:r>
    </w:p>
    <w:p w14:paraId="6706D589" w14:textId="0DAF7443" w:rsidR="00596928" w:rsidRDefault="00624CEC"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w:t>
      </w:r>
      <w:r w:rsidR="00596928">
        <w:rPr>
          <w:rFonts w:cs="Consolas"/>
          <w:color w:val="0000FF"/>
          <w:sz w:val="19"/>
          <w:szCs w:val="19"/>
        </w:rPr>
        <w:t>return</w:t>
      </w:r>
      <w:r w:rsidR="00596928">
        <w:rPr>
          <w:rFonts w:cs="Consolas"/>
          <w:sz w:val="19"/>
          <w:szCs w:val="19"/>
        </w:rPr>
        <w:t xml:space="preserve"> </w:t>
      </w:r>
      <w:r w:rsidR="00596928">
        <w:rPr>
          <w:rFonts w:cs="Consolas"/>
          <w:color w:val="0000FF"/>
          <w:sz w:val="19"/>
          <w:szCs w:val="19"/>
        </w:rPr>
        <w:t>new</w:t>
      </w:r>
    </w:p>
    <w:p w14:paraId="0C3AD6C5" w14:textId="1F0BE351" w:rsidR="00596928" w:rsidRDefault="00624CEC"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w:t>
      </w:r>
    </w:p>
    <w:p w14:paraId="484DE98E" w14:textId="261C5E03" w:rsidR="00596928" w:rsidRDefault="00624CEC"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Name = name,</w:t>
      </w:r>
    </w:p>
    <w:p w14:paraId="7005C9F2" w14:textId="294F6CC9" w:rsidR="00596928" w:rsidRDefault="00624CEC"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Message = </w:t>
      </w:r>
      <w:r w:rsidR="00596928">
        <w:rPr>
          <w:rFonts w:cs="Consolas"/>
          <w:color w:val="A31515"/>
          <w:sz w:val="19"/>
          <w:szCs w:val="19"/>
        </w:rPr>
        <w:t xml:space="preserve">$"Hello World, </w:t>
      </w:r>
      <w:r w:rsidR="00596928">
        <w:rPr>
          <w:rFonts w:cs="Consolas"/>
          <w:sz w:val="19"/>
          <w:szCs w:val="19"/>
        </w:rPr>
        <w:t>{name}</w:t>
      </w:r>
      <w:r w:rsidR="00596928">
        <w:rPr>
          <w:rFonts w:cs="Consolas"/>
          <w:color w:val="A31515"/>
          <w:sz w:val="19"/>
          <w:szCs w:val="19"/>
        </w:rPr>
        <w:t>!"</w:t>
      </w:r>
      <w:r w:rsidR="00596928">
        <w:rPr>
          <w:rFonts w:cs="Consolas"/>
          <w:sz w:val="19"/>
          <w:szCs w:val="19"/>
        </w:rPr>
        <w:t>,</w:t>
      </w:r>
    </w:p>
    <w:p w14:paraId="29212F31" w14:textId="670D30BC" w:rsidR="00596928" w:rsidRDefault="00624CEC"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 xml:space="preserve">        Time = DateTime.Now</w:t>
      </w:r>
    </w:p>
    <w:p w14:paraId="791C4264" w14:textId="001394B6" w:rsidR="00596928" w:rsidRDefault="00624CEC" w:rsidP="00596928">
      <w:pPr>
        <w:pStyle w:val="CodeSnippet"/>
        <w:rPr>
          <w:rFonts w:cs="Consolas"/>
          <w:sz w:val="19"/>
          <w:szCs w:val="19"/>
        </w:rPr>
      </w:pPr>
      <w:r>
        <w:rPr>
          <w:rFonts w:cs="Consolas"/>
          <w:sz w:val="19"/>
          <w:szCs w:val="19"/>
        </w:rPr>
        <w:lastRenderedPageBreak/>
        <w:t xml:space="preserve">      </w:t>
      </w:r>
      <w:r w:rsidDel="00624CEC">
        <w:rPr>
          <w:rFonts w:cs="Consolas"/>
          <w:sz w:val="19"/>
          <w:szCs w:val="19"/>
        </w:rPr>
        <w:t xml:space="preserve"> </w:t>
      </w:r>
      <w:r w:rsidR="00596928">
        <w:rPr>
          <w:rFonts w:cs="Consolas"/>
          <w:sz w:val="19"/>
          <w:szCs w:val="19"/>
        </w:rPr>
        <w:t xml:space="preserve">    };</w:t>
      </w:r>
    </w:p>
    <w:p w14:paraId="4C2BDD21" w14:textId="0A3CB9A0" w:rsidR="00596928" w:rsidRDefault="00624CEC" w:rsidP="00596928">
      <w:pPr>
        <w:pStyle w:val="CodeSnippet"/>
        <w:rPr>
          <w:rFonts w:cs="Consolas"/>
          <w:sz w:val="19"/>
          <w:szCs w:val="19"/>
        </w:rPr>
      </w:pPr>
      <w:r>
        <w:rPr>
          <w:rFonts w:cs="Consolas"/>
          <w:sz w:val="19"/>
          <w:szCs w:val="19"/>
        </w:rPr>
        <w:t xml:space="preserve">      </w:t>
      </w:r>
      <w:r w:rsidDel="00624CEC">
        <w:rPr>
          <w:rFonts w:cs="Consolas"/>
          <w:sz w:val="19"/>
          <w:szCs w:val="19"/>
        </w:rPr>
        <w:t xml:space="preserve"> </w:t>
      </w:r>
      <w:r w:rsidR="00596928">
        <w:rPr>
          <w:rFonts w:cs="Consolas"/>
          <w:sz w:val="19"/>
          <w:szCs w:val="19"/>
        </w:rPr>
        <w:t>}</w:t>
      </w:r>
    </w:p>
    <w:p w14:paraId="5FAD1784" w14:textId="77777777" w:rsidR="00596928" w:rsidRDefault="00596928" w:rsidP="00596928">
      <w:pPr>
        <w:pStyle w:val="CodeSnippet"/>
        <w:rPr>
          <w:rFonts w:cs="Consolas"/>
          <w:sz w:val="19"/>
          <w:szCs w:val="19"/>
        </w:rPr>
      </w:pPr>
      <w:r>
        <w:rPr>
          <w:rFonts w:cs="Consolas"/>
          <w:sz w:val="19"/>
          <w:szCs w:val="19"/>
        </w:rPr>
        <w:t>}</w:t>
      </w:r>
    </w:p>
    <w:p w14:paraId="208B45A3" w14:textId="77777777" w:rsidR="00596928" w:rsidRDefault="00596928" w:rsidP="00596928">
      <w:pPr>
        <w:pStyle w:val="BodyText"/>
      </w:pPr>
    </w:p>
    <w:p w14:paraId="1A1EA235" w14:textId="19FB544F" w:rsidR="00DD2E14" w:rsidRDefault="00DD2E14" w:rsidP="00596928">
      <w:pPr>
        <w:pStyle w:val="BodyText"/>
      </w:pPr>
      <w:r>
        <w:t>In short, basic configuration for a Web application is now a lot cleaner than in 1.x versions.</w:t>
      </w:r>
    </w:p>
    <w:p w14:paraId="59DE2939" w14:textId="77777777" w:rsidR="00596928" w:rsidRDefault="00596928" w:rsidP="00596928">
      <w:pPr>
        <w:pStyle w:val="BodyText"/>
      </w:pPr>
    </w:p>
    <w:p w14:paraId="24417E6F" w14:textId="1253C1CF" w:rsidR="00DD2E14" w:rsidRDefault="00DD2E14" w:rsidP="00596928">
      <w:pPr>
        <w:pStyle w:val="BodyText"/>
      </w:pPr>
      <w:r w:rsidRPr="00596928">
        <w:t xml:space="preserve">One thing that has bugged me in ASP.NET Core is the dichotomy between the </w:t>
      </w:r>
      <w:r w:rsidRPr="00596928">
        <w:rPr>
          <w:rStyle w:val="VerbatimChar"/>
          <w:rFonts w:ascii="Calibri" w:hAnsi="Calibri"/>
          <w:sz w:val="20"/>
        </w:rPr>
        <w:t>ConfigureServices()</w:t>
      </w:r>
      <w:r w:rsidRPr="00596928">
        <w:t xml:space="preserve"> and </w:t>
      </w:r>
      <w:r w:rsidRPr="00596928">
        <w:rPr>
          <w:rStyle w:val="VerbatimChar"/>
          <w:rFonts w:ascii="Calibri" w:hAnsi="Calibri"/>
          <w:sz w:val="20"/>
        </w:rPr>
        <w:t>Configure()</w:t>
      </w:r>
      <w:r w:rsidRPr="00596928">
        <w:t xml:space="preserve"> methods.</w:t>
      </w:r>
      <w:r w:rsidR="00596928">
        <w:t xml:space="preserve"> </w:t>
      </w:r>
      <w:r w:rsidRPr="00596928">
        <w:t>In 1.x</w:t>
      </w:r>
      <w:r w:rsidR="00914D57">
        <w:t>,</w:t>
      </w:r>
      <w:r w:rsidRPr="00596928">
        <w:t xml:space="preserve"> ASP.NET</w:t>
      </w:r>
      <w:r w:rsidR="00914D57">
        <w:t xml:space="preserve"> </w:t>
      </w:r>
      <w:r w:rsidRPr="00596928">
        <w:t xml:space="preserve">Core seemed to have a personality crisis </w:t>
      </w:r>
      <w:r w:rsidR="008A0EDB">
        <w:t>about</w:t>
      </w:r>
      <w:r w:rsidR="008A0EDB" w:rsidRPr="00596928">
        <w:t xml:space="preserve"> </w:t>
      </w:r>
      <w:r w:rsidRPr="00596928">
        <w:t xml:space="preserve">where to put configuration code for various components. Some components configured in </w:t>
      </w:r>
      <w:r w:rsidRPr="00596928">
        <w:rPr>
          <w:rStyle w:val="VerbatimChar"/>
          <w:rFonts w:ascii="Calibri" w:hAnsi="Calibri"/>
          <w:sz w:val="20"/>
        </w:rPr>
        <w:t>ConfigureServices()</w:t>
      </w:r>
      <w:r w:rsidRPr="00596928">
        <w:t xml:space="preserve"> using the </w:t>
      </w:r>
      <w:r w:rsidRPr="00596928">
        <w:rPr>
          <w:rStyle w:val="VerbatimChar"/>
          <w:rFonts w:ascii="Calibri" w:hAnsi="Calibri"/>
          <w:sz w:val="20"/>
        </w:rPr>
        <w:t>AddXXX()</w:t>
      </w:r>
      <w:r w:rsidRPr="00596928">
        <w:t xml:space="preserve"> methods, others did it in the </w:t>
      </w:r>
      <w:r w:rsidRPr="00596928">
        <w:rPr>
          <w:rStyle w:val="VerbatimChar"/>
          <w:rFonts w:ascii="Calibri" w:hAnsi="Calibri"/>
          <w:sz w:val="20"/>
        </w:rPr>
        <w:t>Configure()</w:t>
      </w:r>
      <w:r w:rsidRPr="00596928">
        <w:t xml:space="preserve"> method using the </w:t>
      </w:r>
      <w:r w:rsidRPr="00596928">
        <w:rPr>
          <w:rStyle w:val="VerbatimChar"/>
          <w:rFonts w:ascii="Calibri" w:hAnsi="Calibri"/>
          <w:sz w:val="20"/>
        </w:rPr>
        <w:t>UseXXX()</w:t>
      </w:r>
      <w:r w:rsidRPr="00596928">
        <w:t xml:space="preserve"> methods. In </w:t>
      </w:r>
      <w:r w:rsidR="00596928">
        <w:t>v</w:t>
      </w:r>
      <w:r w:rsidRPr="00596928">
        <w:t>2.0</w:t>
      </w:r>
      <w:r w:rsidR="008A0EDB">
        <w:t>,</w:t>
      </w:r>
      <w:r w:rsidRPr="00596928">
        <w:t xml:space="preserve"> Microsoft seems to have moved most configuration behavior into </w:t>
      </w:r>
      <w:r w:rsidRPr="00596928">
        <w:rPr>
          <w:rStyle w:val="VerbatimChar"/>
          <w:rFonts w:ascii="Calibri" w:hAnsi="Calibri"/>
          <w:sz w:val="20"/>
        </w:rPr>
        <w:t>ConfigureServices()</w:t>
      </w:r>
      <w:r w:rsidRPr="00596928">
        <w:t xml:space="preserve"> using options objects via Action delegates that get called later in the pipeline, so now things like CORS, Authentication</w:t>
      </w:r>
      <w:r w:rsidR="008A0EDB">
        <w:t>,</w:t>
      </w:r>
      <w:r w:rsidRPr="00596928">
        <w:t xml:space="preserve"> and Logging all use a similar configuration patterns.</w:t>
      </w:r>
    </w:p>
    <w:p w14:paraId="4B8339BC" w14:textId="77777777" w:rsidR="00596928" w:rsidRPr="00596928" w:rsidRDefault="00596928" w:rsidP="00596928">
      <w:pPr>
        <w:pStyle w:val="BodyText"/>
      </w:pPr>
    </w:p>
    <w:p w14:paraId="7F9C1E1F" w14:textId="1AA782EB" w:rsidR="00DD2E14" w:rsidRDefault="008A0EDB" w:rsidP="00596928">
      <w:pPr>
        <w:pStyle w:val="BodyText"/>
      </w:pPr>
      <w:r>
        <w:t>F</w:t>
      </w:r>
      <w:r w:rsidR="00DD2E14" w:rsidRPr="00596928">
        <w:t xml:space="preserve">or example, in the </w:t>
      </w:r>
      <w:commentRangeStart w:id="57"/>
      <w:r w:rsidR="00DD2E14" w:rsidRPr="00596928">
        <w:t>code</w:t>
      </w:r>
      <w:r>
        <w:t xml:space="preserve"> in </w:t>
      </w:r>
      <w:r w:rsidRPr="007012DB">
        <w:rPr>
          <w:b/>
        </w:rPr>
        <w:t>Listing 3</w:t>
      </w:r>
      <w:commentRangeEnd w:id="57"/>
      <w:r>
        <w:rPr>
          <w:rStyle w:val="CommentReference"/>
          <w:rFonts w:ascii="Verdana" w:hAnsi="Verdana"/>
        </w:rPr>
        <w:commentReference w:id="57"/>
      </w:r>
      <w:r w:rsidR="00DD2E14" w:rsidRPr="00596928">
        <w:t>, DbContext, Authentication, CORS</w:t>
      </w:r>
      <w:r>
        <w:t>,</w:t>
      </w:r>
      <w:r w:rsidR="00DD2E14" w:rsidRPr="00596928">
        <w:t xml:space="preserve"> and Configuration are all configured in the </w:t>
      </w:r>
      <w:r w:rsidR="00DD2E14" w:rsidRPr="00C66602">
        <w:rPr>
          <w:rStyle w:val="VerbatimChar"/>
          <w:rFonts w:ascii="Calibri" w:hAnsi="Calibri"/>
          <w:b/>
          <w:sz w:val="20"/>
        </w:rPr>
        <w:t>ConfigureServices()</w:t>
      </w:r>
      <w:r w:rsidR="00DD2E14" w:rsidRPr="00596928">
        <w:t xml:space="preserve"> method</w:t>
      </w:r>
      <w:r w:rsidR="00C66602">
        <w:t>.</w:t>
      </w:r>
    </w:p>
    <w:p w14:paraId="68669D7B" w14:textId="77777777" w:rsidR="009E72A5" w:rsidRDefault="009E72A5" w:rsidP="00596928">
      <w:pPr>
        <w:pStyle w:val="BodyText"/>
      </w:pPr>
    </w:p>
    <w:p w14:paraId="61668C84" w14:textId="3DF56AE1" w:rsidR="00DD2E14" w:rsidRDefault="00DD2E14" w:rsidP="00596928">
      <w:pPr>
        <w:pStyle w:val="BodyText"/>
      </w:pPr>
      <w:r w:rsidRPr="00596928">
        <w:t xml:space="preserve">The </w:t>
      </w:r>
      <w:r w:rsidRPr="00596928">
        <w:rPr>
          <w:rStyle w:val="VerbatimChar"/>
          <w:rFonts w:ascii="Calibri" w:hAnsi="Calibri"/>
          <w:sz w:val="20"/>
        </w:rPr>
        <w:t>Configure()</w:t>
      </w:r>
      <w:r w:rsidRPr="00596928">
        <w:t xml:space="preserve"> method only enables the behaviors configured </w:t>
      </w:r>
      <w:r w:rsidR="00C66602">
        <w:t xml:space="preserve">in </w:t>
      </w:r>
      <w:r w:rsidR="00C66602">
        <w:rPr>
          <w:b/>
        </w:rPr>
        <w:t xml:space="preserve">ConfigureServices() </w:t>
      </w:r>
      <w:r w:rsidRPr="00596928">
        <w:t xml:space="preserve">by using various </w:t>
      </w:r>
      <w:r w:rsidRPr="00C66602">
        <w:rPr>
          <w:rStyle w:val="VerbatimChar"/>
          <w:rFonts w:ascii="Calibri" w:hAnsi="Calibri"/>
          <w:b/>
          <w:sz w:val="20"/>
        </w:rPr>
        <w:t>.UseXXXX()</w:t>
      </w:r>
      <w:r w:rsidRPr="00596928">
        <w:t xml:space="preserve"> methods like </w:t>
      </w:r>
      <w:r w:rsidRPr="00C66602">
        <w:rPr>
          <w:rStyle w:val="VerbatimChar"/>
          <w:rFonts w:ascii="Calibri" w:hAnsi="Calibri"/>
          <w:b/>
          <w:sz w:val="20"/>
        </w:rPr>
        <w:t>.UseCors("CorsPolicy")</w:t>
      </w:r>
      <w:r w:rsidRPr="00596928">
        <w:t xml:space="preserve">, </w:t>
      </w:r>
      <w:r w:rsidRPr="00C66602">
        <w:rPr>
          <w:rStyle w:val="VerbatimChar"/>
          <w:rFonts w:ascii="Calibri" w:hAnsi="Calibri"/>
          <w:b/>
          <w:sz w:val="20"/>
        </w:rPr>
        <w:t>.UseAuthentication()</w:t>
      </w:r>
      <w:r w:rsidRPr="00596928">
        <w:t xml:space="preserve">, </w:t>
      </w:r>
      <w:r w:rsidR="00226E0F">
        <w:t xml:space="preserve">and </w:t>
      </w:r>
      <w:r w:rsidR="00C66602" w:rsidRPr="00C66602">
        <w:rPr>
          <w:b/>
        </w:rPr>
        <w:t>.</w:t>
      </w:r>
      <w:r w:rsidRPr="00C66602">
        <w:rPr>
          <w:rStyle w:val="VerbatimChar"/>
          <w:rFonts w:ascii="Calibri" w:hAnsi="Calibri"/>
          <w:b/>
          <w:sz w:val="20"/>
        </w:rPr>
        <w:t>UseMvc()</w:t>
      </w:r>
      <w:r w:rsidR="00C66602">
        <w:rPr>
          <w:rStyle w:val="VerbatimChar"/>
          <w:rFonts w:ascii="Calibri" w:hAnsi="Calibri"/>
          <w:b/>
          <w:sz w:val="20"/>
        </w:rPr>
        <w:t xml:space="preserve"> </w:t>
      </w:r>
      <w:r w:rsidR="00C66602" w:rsidRPr="00C66602">
        <w:rPr>
          <w:rStyle w:val="VerbatimChar"/>
          <w:rFonts w:ascii="Calibri" w:hAnsi="Calibri"/>
          <w:sz w:val="20"/>
        </w:rPr>
        <w:t>e</w:t>
      </w:r>
      <w:r w:rsidR="00C66602">
        <w:t>tc.</w:t>
      </w:r>
    </w:p>
    <w:p w14:paraId="470FDA4A" w14:textId="77777777" w:rsidR="00596928" w:rsidRPr="00596928" w:rsidRDefault="00596928" w:rsidP="00596928">
      <w:pPr>
        <w:pStyle w:val="BodyText"/>
      </w:pPr>
    </w:p>
    <w:p w14:paraId="362984C3" w14:textId="0B11FDED" w:rsidR="00DD2E14" w:rsidRDefault="00226E0F" w:rsidP="00596928">
      <w:pPr>
        <w:pStyle w:val="BodyText"/>
      </w:pPr>
      <w:r>
        <w:t>Although</w:t>
      </w:r>
      <w:r w:rsidRPr="00596928">
        <w:t xml:space="preserve"> </w:t>
      </w:r>
      <w:r w:rsidR="00DD2E14" w:rsidRPr="00596928">
        <w:t>this still seems very disjointed</w:t>
      </w:r>
      <w:r>
        <w:t>,</w:t>
      </w:r>
      <w:r w:rsidR="00DD2E14" w:rsidRPr="00596928">
        <w:t xml:space="preserve"> at least the</w:t>
      </w:r>
      <w:r w:rsidR="00C66602">
        <w:t xml:space="preserve"> patterns provided by Microsoft keep</w:t>
      </w:r>
      <w:r w:rsidR="00DD2E14" w:rsidRPr="00596928">
        <w:t xml:space="preserve"> configuration logic mostly </w:t>
      </w:r>
      <w:r w:rsidR="00C66602">
        <w:t>i</w:t>
      </w:r>
      <w:r w:rsidR="00DD2E14" w:rsidRPr="00596928">
        <w:t xml:space="preserve">n a single place in </w:t>
      </w:r>
      <w:r w:rsidR="00DD2E14" w:rsidRPr="00C66602">
        <w:rPr>
          <w:rStyle w:val="VerbatimChar"/>
          <w:rFonts w:ascii="Calibri" w:hAnsi="Calibri"/>
          <w:b/>
          <w:sz w:val="20"/>
        </w:rPr>
        <w:t>ConfigureServices()</w:t>
      </w:r>
      <w:r w:rsidR="00DD2E14" w:rsidRPr="00596928">
        <w:t>.</w:t>
      </w:r>
    </w:p>
    <w:p w14:paraId="48EA2C9F" w14:textId="77777777" w:rsidR="00C66602" w:rsidRPr="00596928" w:rsidRDefault="00C66602" w:rsidP="00596928">
      <w:pPr>
        <w:pStyle w:val="BodyText"/>
      </w:pPr>
    </w:p>
    <w:p w14:paraId="71D6FA63" w14:textId="37065F70" w:rsidR="00DD2E14" w:rsidRDefault="004F4679" w:rsidP="00596928">
      <w:pPr>
        <w:pStyle w:val="BodyText"/>
      </w:pPr>
      <w:r w:rsidRPr="00596928">
        <w:t>Ironically,</w:t>
      </w:r>
      <w:r w:rsidR="00DD2E14" w:rsidRPr="00596928">
        <w:t xml:space="preserve"> I've been struggling with this same issue in porting another library</w:t>
      </w:r>
      <w:r w:rsidR="00226E0F">
        <w:t>,</w:t>
      </w:r>
      <w:r w:rsidR="00DD2E14" w:rsidRPr="00596928">
        <w:t xml:space="preserve"> </w:t>
      </w:r>
      <w:r w:rsidR="00DE3259">
        <w:fldChar w:fldCharType="begin"/>
      </w:r>
      <w:ins w:id="58" w:author="Rick Strahl" w:date="2018-05-09T14:58:00Z">
        <w:r w:rsidR="00DE3259">
          <w:instrText xml:space="preserve">HYPERLINK "https://github.com/RickStrahl/Westwind.Globalization" \h </w:instrText>
        </w:r>
      </w:ins>
      <w:del w:id="59" w:author="Rick Strahl" w:date="2018-05-09T14:58:00Z">
        <w:r w:rsidR="00DE3259" w:rsidDel="00DE3259">
          <w:delInstrText xml:space="preserve"> HYPERLINK "https://github.com/RickStrahl/Westwind.Globalization"</w:delInstrText>
        </w:r>
        <w:r w:rsidR="00DE3259" w:rsidDel="00DE3259">
          <w:delInstrText xml:space="preserve"> \h </w:delInstrText>
        </w:r>
      </w:del>
      <w:ins w:id="60" w:author="Rick Strahl" w:date="2018-05-09T14:58:00Z"/>
      <w:r w:rsidR="00DE3259">
        <w:fldChar w:fldCharType="separate"/>
      </w:r>
      <w:r w:rsidR="00DD2E14" w:rsidRPr="00596928">
        <w:rPr>
          <w:rStyle w:val="Hyperlink"/>
          <w:color w:val="auto"/>
          <w:u w:val="none"/>
        </w:rPr>
        <w:t>Westwind.Globalization</w:t>
      </w:r>
      <w:r w:rsidR="00DE3259">
        <w:rPr>
          <w:rStyle w:val="Hyperlink"/>
          <w:color w:val="auto"/>
          <w:u w:val="none"/>
        </w:rPr>
        <w:fldChar w:fldCharType="end"/>
      </w:r>
      <w:r w:rsidR="00226E0F">
        <w:rPr>
          <w:rStyle w:val="Hyperlink"/>
          <w:color w:val="auto"/>
          <w:u w:val="none"/>
        </w:rPr>
        <w:t>,</w:t>
      </w:r>
      <w:r w:rsidR="00DD2E14" w:rsidRPr="00596928">
        <w:t xml:space="preserve"> to .NET Core 2.0 and I needed to decide how to configure my component. I chose to follow the same pattern as Microsoft using </w:t>
      </w:r>
      <w:r w:rsidR="00DD2E14" w:rsidRPr="004F4679">
        <w:rPr>
          <w:b/>
        </w:rPr>
        <w:t>ConfigureServices</w:t>
      </w:r>
      <w:r w:rsidRPr="004F4679">
        <w:rPr>
          <w:b/>
        </w:rPr>
        <w:t>()</w:t>
      </w:r>
      <w:r w:rsidR="00DD2E14" w:rsidRPr="00596928">
        <w:t xml:space="preserve"> with an Action delegate that handles option configuration:</w:t>
      </w:r>
    </w:p>
    <w:p w14:paraId="37337F70" w14:textId="77777777" w:rsidR="000860DD" w:rsidRDefault="000860DD" w:rsidP="00596928">
      <w:pPr>
        <w:pStyle w:val="BodyText"/>
      </w:pPr>
    </w:p>
    <w:p w14:paraId="410C4B6D" w14:textId="77777777" w:rsidR="004F4679" w:rsidRDefault="004F4679" w:rsidP="004F4679">
      <w:pPr>
        <w:pStyle w:val="CodeSnippet"/>
        <w:rPr>
          <w:rFonts w:cs="Consolas"/>
          <w:sz w:val="19"/>
          <w:szCs w:val="19"/>
        </w:rPr>
      </w:pPr>
      <w:r>
        <w:rPr>
          <w:rFonts w:cs="Consolas"/>
          <w:sz w:val="19"/>
          <w:szCs w:val="19"/>
        </w:rPr>
        <w:t>services.</w:t>
      </w:r>
      <w:r w:rsidRPr="004F4679">
        <w:rPr>
          <w:rFonts w:cs="Consolas"/>
          <w:color w:val="000000" w:themeColor="text1"/>
          <w:sz w:val="19"/>
          <w:szCs w:val="19"/>
        </w:rPr>
        <w:t>AddWestwindGlobalization</w:t>
      </w:r>
      <w:r>
        <w:rPr>
          <w:rFonts w:cs="Consolas"/>
          <w:sz w:val="19"/>
          <w:szCs w:val="19"/>
        </w:rPr>
        <w:t>(opt =&gt;</w:t>
      </w:r>
    </w:p>
    <w:p w14:paraId="0FB660A7" w14:textId="77777777" w:rsidR="004F4679" w:rsidRDefault="004F4679" w:rsidP="004F4679">
      <w:pPr>
        <w:pStyle w:val="CodeSnippet"/>
        <w:rPr>
          <w:rFonts w:cs="Consolas"/>
          <w:sz w:val="19"/>
          <w:szCs w:val="19"/>
        </w:rPr>
      </w:pPr>
      <w:r>
        <w:rPr>
          <w:rFonts w:cs="Consolas"/>
          <w:sz w:val="19"/>
          <w:szCs w:val="19"/>
        </w:rPr>
        <w:t>{</w:t>
      </w:r>
    </w:p>
    <w:p w14:paraId="62A6A827" w14:textId="08E95B31" w:rsidR="004F4679" w:rsidRDefault="004F4679" w:rsidP="004F4679">
      <w:pPr>
        <w:pStyle w:val="CodeSnippet"/>
        <w:rPr>
          <w:rFonts w:cs="Consolas"/>
          <w:sz w:val="19"/>
          <w:szCs w:val="19"/>
        </w:rPr>
      </w:pPr>
      <w:r>
        <w:rPr>
          <w:rFonts w:cs="Consolas"/>
          <w:color w:val="008000"/>
          <w:sz w:val="19"/>
          <w:szCs w:val="19"/>
        </w:rPr>
        <w:t xml:space="preserve">              </w:t>
      </w:r>
    </w:p>
    <w:p w14:paraId="6A49A5E6" w14:textId="77777777" w:rsidR="00AD0EC2" w:rsidRDefault="004F4679" w:rsidP="004F4679">
      <w:pPr>
        <w:pStyle w:val="CodeSnippet"/>
        <w:rPr>
          <w:rFonts w:cs="Consolas"/>
          <w:sz w:val="19"/>
          <w:szCs w:val="19"/>
        </w:rPr>
      </w:pPr>
      <w:r>
        <w:rPr>
          <w:rFonts w:cs="Consolas"/>
          <w:sz w:val="19"/>
          <w:szCs w:val="19"/>
        </w:rPr>
        <w:t xml:space="preserve">  opt.ResourceAccessMode =</w:t>
      </w:r>
    </w:p>
    <w:p w14:paraId="2E8DD6EE" w14:textId="06A8B2E5" w:rsidR="004F4679" w:rsidRDefault="00AD0EC2" w:rsidP="004F4679">
      <w:pPr>
        <w:pStyle w:val="CodeSnippet"/>
        <w:rPr>
          <w:rFonts w:cs="Consolas"/>
          <w:sz w:val="19"/>
          <w:szCs w:val="19"/>
        </w:rPr>
      </w:pPr>
      <w:r>
        <w:rPr>
          <w:rFonts w:cs="Consolas"/>
          <w:sz w:val="19"/>
          <w:szCs w:val="19"/>
        </w:rPr>
        <w:t xml:space="preserve">        </w:t>
      </w:r>
      <w:r w:rsidR="004F4679">
        <w:rPr>
          <w:rFonts w:cs="Consolas"/>
          <w:sz w:val="19"/>
          <w:szCs w:val="19"/>
        </w:rPr>
        <w:t>Resource</w:t>
      </w:r>
      <w:r w:rsidR="004F4679" w:rsidRPr="004F4679">
        <w:rPr>
          <w:rFonts w:cs="Consolas"/>
          <w:color w:val="000000" w:themeColor="text1"/>
          <w:sz w:val="19"/>
          <w:szCs w:val="19"/>
        </w:rPr>
        <w:t>Mode</w:t>
      </w:r>
      <w:r w:rsidR="004F4679">
        <w:rPr>
          <w:rFonts w:cs="Consolas"/>
          <w:sz w:val="19"/>
          <w:szCs w:val="19"/>
        </w:rPr>
        <w:t>.</w:t>
      </w:r>
      <w:commentRangeStart w:id="61"/>
      <w:r w:rsidR="004F4679">
        <w:rPr>
          <w:rFonts w:cs="Consolas"/>
          <w:sz w:val="19"/>
          <w:szCs w:val="19"/>
        </w:rPr>
        <w:t>DbResourceManager;</w:t>
      </w:r>
      <w:commentRangeEnd w:id="61"/>
      <w:r w:rsidR="00226E0F">
        <w:rPr>
          <w:rStyle w:val="CommentReference"/>
          <w:rFonts w:ascii="Verdana" w:hAnsi="Verdana"/>
          <w:noProof w:val="0"/>
          <w:color w:val="auto"/>
        </w:rPr>
        <w:commentReference w:id="61"/>
      </w:r>
    </w:p>
    <w:p w14:paraId="127B3E7B" w14:textId="259F96FD" w:rsidR="004F4679" w:rsidRDefault="004F4679" w:rsidP="004F4679">
      <w:pPr>
        <w:pStyle w:val="CodeSnippet"/>
        <w:rPr>
          <w:rFonts w:cs="Consolas"/>
          <w:sz w:val="19"/>
          <w:szCs w:val="19"/>
        </w:rPr>
      </w:pPr>
      <w:r>
        <w:rPr>
          <w:rFonts w:cs="Consolas"/>
          <w:sz w:val="19"/>
          <w:szCs w:val="19"/>
        </w:rPr>
        <w:t xml:space="preserve">  opt.ConnectionString =</w:t>
      </w:r>
      <w:r w:rsidRPr="004F4679">
        <w:rPr>
          <w:rFonts w:cs="Consolas"/>
          <w:color w:val="000000" w:themeColor="text1"/>
          <w:sz w:val="19"/>
          <w:szCs w:val="19"/>
        </w:rPr>
        <w:t>config</w:t>
      </w:r>
      <w:r>
        <w:rPr>
          <w:rFonts w:cs="Consolas"/>
          <w:sz w:val="19"/>
          <w:szCs w:val="19"/>
        </w:rPr>
        <w:t>.ConnectionStrin</w:t>
      </w:r>
      <w:commentRangeStart w:id="62"/>
      <w:r>
        <w:rPr>
          <w:rFonts w:cs="Consolas"/>
          <w:sz w:val="19"/>
          <w:szCs w:val="19"/>
        </w:rPr>
        <w:t>g;</w:t>
      </w:r>
      <w:commentRangeEnd w:id="62"/>
      <w:r w:rsidR="00226E0F">
        <w:rPr>
          <w:rStyle w:val="CommentReference"/>
          <w:rFonts w:ascii="Verdana" w:hAnsi="Verdana"/>
          <w:noProof w:val="0"/>
          <w:color w:val="auto"/>
        </w:rPr>
        <w:commentReference w:id="62"/>
      </w:r>
    </w:p>
    <w:p w14:paraId="1D18BC3E" w14:textId="5ABEB089" w:rsidR="004F4679" w:rsidRDefault="004F4679" w:rsidP="004F4679">
      <w:pPr>
        <w:pStyle w:val="CodeSnippet"/>
        <w:rPr>
          <w:rFonts w:cs="Consolas"/>
          <w:sz w:val="19"/>
          <w:szCs w:val="19"/>
        </w:rPr>
      </w:pPr>
      <w:r>
        <w:rPr>
          <w:rFonts w:cs="Consolas"/>
          <w:sz w:val="19"/>
          <w:szCs w:val="19"/>
        </w:rPr>
        <w:t xml:space="preserve">  opt.ResourceTableName = </w:t>
      </w:r>
      <w:r>
        <w:rPr>
          <w:rFonts w:cs="Consolas"/>
          <w:color w:val="A31515"/>
          <w:sz w:val="19"/>
          <w:szCs w:val="19"/>
        </w:rPr>
        <w:t>"localizations "</w:t>
      </w:r>
      <w:r>
        <w:rPr>
          <w:rFonts w:cs="Consolas"/>
          <w:sz w:val="19"/>
          <w:szCs w:val="19"/>
        </w:rPr>
        <w:t>;</w:t>
      </w:r>
    </w:p>
    <w:p w14:paraId="58FA5BE8" w14:textId="77777777" w:rsidR="004F4679" w:rsidRDefault="004F4679" w:rsidP="004F4679">
      <w:pPr>
        <w:pStyle w:val="CodeSnippet"/>
        <w:rPr>
          <w:rFonts w:cs="Consolas"/>
          <w:sz w:val="19"/>
          <w:szCs w:val="19"/>
        </w:rPr>
      </w:pPr>
      <w:r>
        <w:rPr>
          <w:rFonts w:cs="Consolas"/>
          <w:sz w:val="19"/>
          <w:szCs w:val="19"/>
        </w:rPr>
        <w:t xml:space="preserve">  opt.ResxBaseFolder = </w:t>
      </w:r>
      <w:r>
        <w:rPr>
          <w:rFonts w:cs="Consolas"/>
          <w:color w:val="A31515"/>
          <w:sz w:val="19"/>
          <w:szCs w:val="19"/>
        </w:rPr>
        <w:t>"~/Properties/"</w:t>
      </w:r>
      <w:r>
        <w:rPr>
          <w:rFonts w:cs="Consolas"/>
          <w:sz w:val="19"/>
          <w:szCs w:val="19"/>
        </w:rPr>
        <w:t>;</w:t>
      </w:r>
    </w:p>
    <w:p w14:paraId="17A4B4C4" w14:textId="77777777" w:rsidR="004F4679" w:rsidRDefault="004F4679" w:rsidP="004F4679">
      <w:pPr>
        <w:pStyle w:val="CodeSnippet"/>
        <w:rPr>
          <w:rFonts w:cs="Consolas"/>
          <w:sz w:val="19"/>
          <w:szCs w:val="19"/>
        </w:rPr>
      </w:pPr>
    </w:p>
    <w:p w14:paraId="78200AF2" w14:textId="77777777" w:rsidR="00AD0EC2" w:rsidRDefault="004F4679" w:rsidP="004F4679">
      <w:pPr>
        <w:pStyle w:val="CodeSnippet"/>
        <w:rPr>
          <w:rFonts w:cs="Consolas"/>
          <w:sz w:val="19"/>
          <w:szCs w:val="19"/>
        </w:rPr>
      </w:pPr>
      <w:r>
        <w:rPr>
          <w:rFonts w:cs="Consolas"/>
          <w:sz w:val="19"/>
          <w:szCs w:val="19"/>
        </w:rPr>
        <w:t xml:space="preserve">  opt</w:t>
      </w:r>
    </w:p>
    <w:p w14:paraId="136C0D0B" w14:textId="1E33004F" w:rsidR="004F4679" w:rsidRDefault="00AD0EC2" w:rsidP="004F4679">
      <w:pPr>
        <w:pStyle w:val="CodeSnippet"/>
        <w:rPr>
          <w:rFonts w:cs="Consolas"/>
          <w:sz w:val="19"/>
          <w:szCs w:val="19"/>
        </w:rPr>
      </w:pPr>
      <w:r>
        <w:rPr>
          <w:rFonts w:cs="Consolas"/>
          <w:sz w:val="19"/>
          <w:szCs w:val="19"/>
        </w:rPr>
        <w:t xml:space="preserve"> </w:t>
      </w:r>
      <w:r w:rsidR="004F4679">
        <w:rPr>
          <w:rFonts w:cs="Consolas"/>
          <w:sz w:val="19"/>
          <w:szCs w:val="19"/>
        </w:rPr>
        <w:t>.ConfigureAuthorizeLocalizationAdministration</w:t>
      </w:r>
      <w:commentRangeStart w:id="63"/>
      <w:commentRangeStart w:id="64"/>
      <w:r w:rsidR="004F4679">
        <w:rPr>
          <w:rFonts w:cs="Consolas"/>
          <w:sz w:val="19"/>
          <w:szCs w:val="19"/>
        </w:rPr>
        <w:t>(</w:t>
      </w:r>
      <w:commentRangeEnd w:id="63"/>
      <w:r w:rsidR="00226E0F">
        <w:rPr>
          <w:rStyle w:val="CommentReference"/>
          <w:rFonts w:ascii="Verdana" w:hAnsi="Verdana"/>
          <w:noProof w:val="0"/>
          <w:color w:val="auto"/>
        </w:rPr>
        <w:commentReference w:id="63"/>
      </w:r>
      <w:commentRangeEnd w:id="64"/>
      <w:r>
        <w:rPr>
          <w:rStyle w:val="CommentReference"/>
          <w:rFonts w:ascii="Verdana" w:hAnsi="Verdana"/>
          <w:noProof w:val="0"/>
          <w:color w:val="auto"/>
        </w:rPr>
        <w:commentReference w:id="64"/>
      </w:r>
    </w:p>
    <w:p w14:paraId="0A9DD81C" w14:textId="3F0F0050" w:rsidR="004F4679" w:rsidRDefault="004F4679" w:rsidP="000860DD">
      <w:pPr>
        <w:pStyle w:val="CodeSnippet"/>
        <w:rPr>
          <w:rFonts w:cs="Consolas"/>
          <w:sz w:val="19"/>
          <w:szCs w:val="19"/>
        </w:rPr>
      </w:pPr>
      <w:r>
        <w:rPr>
          <w:rFonts w:cs="Consolas"/>
          <w:sz w:val="19"/>
          <w:szCs w:val="19"/>
        </w:rPr>
        <w:t xml:space="preserve">           actionContext =&gt;</w:t>
      </w:r>
      <w:r w:rsidRPr="004F4679">
        <w:rPr>
          <w:rFonts w:cs="Consolas"/>
          <w:color w:val="0000FF"/>
          <w:sz w:val="19"/>
          <w:szCs w:val="19"/>
        </w:rPr>
        <w:t xml:space="preserve"> </w:t>
      </w:r>
      <w:r>
        <w:rPr>
          <w:rFonts w:cs="Consolas"/>
          <w:color w:val="0000FF"/>
          <w:sz w:val="19"/>
          <w:szCs w:val="19"/>
        </w:rPr>
        <w:t>return</w:t>
      </w:r>
      <w:r>
        <w:rPr>
          <w:rFonts w:cs="Consolas"/>
          <w:sz w:val="19"/>
          <w:szCs w:val="19"/>
        </w:rPr>
        <w:t xml:space="preserve"> </w:t>
      </w:r>
      <w:r>
        <w:rPr>
          <w:rFonts w:cs="Consolas"/>
          <w:color w:val="0000FF"/>
          <w:sz w:val="19"/>
          <w:szCs w:val="19"/>
        </w:rPr>
        <w:t>true</w:t>
      </w:r>
      <w:r>
        <w:rPr>
          <w:rFonts w:cs="Consolas"/>
          <w:sz w:val="19"/>
          <w:szCs w:val="19"/>
        </w:rPr>
        <w:t>);</w:t>
      </w:r>
    </w:p>
    <w:p w14:paraId="64785C72" w14:textId="787F7D0B" w:rsidR="004F4679" w:rsidRDefault="004F4679" w:rsidP="004F4679">
      <w:pPr>
        <w:pStyle w:val="CodeSnippet"/>
        <w:rPr>
          <w:rFonts w:cs="Consolas"/>
          <w:sz w:val="19"/>
          <w:szCs w:val="19"/>
        </w:rPr>
      </w:pPr>
      <w:r>
        <w:rPr>
          <w:rFonts w:cs="Consolas"/>
          <w:sz w:val="19"/>
          <w:szCs w:val="19"/>
        </w:rPr>
        <w:t>});</w:t>
      </w:r>
    </w:p>
    <w:p w14:paraId="4DED03F5" w14:textId="77777777" w:rsidR="004F4679" w:rsidRDefault="004F4679" w:rsidP="007012DB">
      <w:pPr>
        <w:pStyle w:val="BodyText"/>
      </w:pPr>
    </w:p>
    <w:p w14:paraId="344D6B93" w14:textId="1D02EA4F" w:rsidR="00DD2E14" w:rsidRDefault="00DD2E14" w:rsidP="00C66602">
      <w:pPr>
        <w:pStyle w:val="BodyText"/>
      </w:pPr>
      <w:r>
        <w:t>implemented as an extension method with an Action delegate:</w:t>
      </w:r>
    </w:p>
    <w:p w14:paraId="13E38FED" w14:textId="77777777" w:rsidR="000860DD" w:rsidRDefault="000860DD" w:rsidP="00C66602">
      <w:pPr>
        <w:pStyle w:val="BodyText"/>
      </w:pPr>
    </w:p>
    <w:p w14:paraId="6E9A1B75" w14:textId="77777777" w:rsidR="00AD0EC2" w:rsidRDefault="000860DD" w:rsidP="000860DD">
      <w:pPr>
        <w:pStyle w:val="CodeSnippet"/>
        <w:rPr>
          <w:rFonts w:cs="Consolas"/>
          <w:sz w:val="19"/>
          <w:szCs w:val="19"/>
        </w:rPr>
      </w:pPr>
      <w:r>
        <w:rPr>
          <w:rFonts w:cs="Consolas"/>
          <w:color w:val="0000FF"/>
          <w:sz w:val="19"/>
          <w:szCs w:val="19"/>
        </w:rPr>
        <w:t>public</w:t>
      </w:r>
      <w:r>
        <w:rPr>
          <w:rFonts w:cs="Consolas"/>
          <w:sz w:val="19"/>
          <w:szCs w:val="19"/>
        </w:rPr>
        <w:t xml:space="preserve"> </w:t>
      </w:r>
      <w:r>
        <w:rPr>
          <w:rFonts w:cs="Consolas"/>
          <w:color w:val="0000FF"/>
          <w:sz w:val="19"/>
          <w:szCs w:val="19"/>
        </w:rPr>
        <w:t>static</w:t>
      </w:r>
      <w:r>
        <w:rPr>
          <w:rFonts w:cs="Consolas"/>
          <w:sz w:val="19"/>
          <w:szCs w:val="19"/>
        </w:rPr>
        <w:t xml:space="preserve"> IServiceCollection</w:t>
      </w:r>
    </w:p>
    <w:p w14:paraId="7CE56FA8" w14:textId="10E3B4E4" w:rsidR="000860DD" w:rsidRDefault="00AD0EC2" w:rsidP="000860DD">
      <w:pPr>
        <w:pStyle w:val="CodeSnippet"/>
        <w:rPr>
          <w:rFonts w:cs="Consolas"/>
          <w:sz w:val="19"/>
          <w:szCs w:val="19"/>
        </w:rPr>
      </w:pPr>
      <w:r>
        <w:rPr>
          <w:rFonts w:cs="Consolas"/>
          <w:color w:val="0000FF"/>
          <w:sz w:val="19"/>
          <w:szCs w:val="19"/>
        </w:rPr>
        <w:t xml:space="preserve">                   </w:t>
      </w:r>
      <w:commentRangeStart w:id="65"/>
      <w:r w:rsidR="000860DD">
        <w:rPr>
          <w:rFonts w:cs="Consolas"/>
          <w:sz w:val="19"/>
          <w:szCs w:val="19"/>
        </w:rPr>
        <w:t>AddWestwindGlobalization(</w:t>
      </w:r>
      <w:commentRangeEnd w:id="65"/>
      <w:r w:rsidR="00226E0F">
        <w:rPr>
          <w:rStyle w:val="CommentReference"/>
          <w:rFonts w:ascii="Verdana" w:hAnsi="Verdana"/>
          <w:noProof w:val="0"/>
          <w:color w:val="auto"/>
        </w:rPr>
        <w:commentReference w:id="65"/>
      </w:r>
    </w:p>
    <w:p w14:paraId="7DB6326E" w14:textId="19F64510" w:rsidR="000860DD" w:rsidRDefault="000860DD" w:rsidP="000860DD">
      <w:pPr>
        <w:pStyle w:val="CodeSnippet"/>
        <w:rPr>
          <w:rFonts w:cs="Consolas"/>
          <w:sz w:val="19"/>
          <w:szCs w:val="19"/>
        </w:rPr>
      </w:pPr>
      <w:r>
        <w:rPr>
          <w:rFonts w:cs="Consolas"/>
          <w:color w:val="0000FF"/>
          <w:sz w:val="19"/>
          <w:szCs w:val="19"/>
        </w:rPr>
        <w:t xml:space="preserve">   this</w:t>
      </w:r>
      <w:r>
        <w:rPr>
          <w:rFonts w:cs="Consolas"/>
          <w:sz w:val="19"/>
          <w:szCs w:val="19"/>
        </w:rPr>
        <w:t xml:space="preserve"> IServiceCollection services,</w:t>
      </w:r>
    </w:p>
    <w:p w14:paraId="51B994EE" w14:textId="5E8288EE" w:rsidR="000860DD" w:rsidRDefault="00AD0EC2" w:rsidP="000860DD">
      <w:pPr>
        <w:pStyle w:val="CodeSnippet"/>
        <w:rPr>
          <w:rFonts w:cs="Consolas"/>
          <w:sz w:val="19"/>
          <w:szCs w:val="19"/>
        </w:rPr>
      </w:pPr>
      <w:r>
        <w:rPr>
          <w:rFonts w:cs="Consolas"/>
          <w:sz w:val="19"/>
          <w:szCs w:val="19"/>
        </w:rPr>
        <w:t xml:space="preserve"> </w:t>
      </w:r>
      <w:r w:rsidR="000860DD">
        <w:rPr>
          <w:rFonts w:cs="Consolas"/>
          <w:sz w:val="19"/>
          <w:szCs w:val="19"/>
        </w:rPr>
        <w:t xml:space="preserve">  Action&lt;</w:t>
      </w:r>
      <w:r w:rsidR="000860DD" w:rsidRPr="000860DD">
        <w:rPr>
          <w:rFonts w:cs="Consolas"/>
          <w:color w:val="2E74B5" w:themeColor="accent1" w:themeShade="BF"/>
          <w:sz w:val="19"/>
          <w:szCs w:val="19"/>
        </w:rPr>
        <w:t>DbResConfiguration</w:t>
      </w:r>
      <w:r w:rsidR="000860DD">
        <w:rPr>
          <w:rFonts w:cs="Consolas"/>
          <w:sz w:val="19"/>
          <w:szCs w:val="19"/>
        </w:rPr>
        <w:t>&gt; setOptionsActio</w:t>
      </w:r>
      <w:commentRangeStart w:id="66"/>
      <w:r w:rsidR="000860DD">
        <w:rPr>
          <w:rFonts w:cs="Consolas"/>
          <w:sz w:val="19"/>
          <w:szCs w:val="19"/>
        </w:rPr>
        <w:t>n)</w:t>
      </w:r>
      <w:commentRangeEnd w:id="66"/>
      <w:r w:rsidR="00226E0F">
        <w:rPr>
          <w:rStyle w:val="CommentReference"/>
          <w:rFonts w:ascii="Verdana" w:hAnsi="Verdana"/>
          <w:noProof w:val="0"/>
          <w:color w:val="auto"/>
        </w:rPr>
        <w:commentReference w:id="66"/>
      </w:r>
    </w:p>
    <w:p w14:paraId="579348C0" w14:textId="77777777" w:rsidR="000860DD" w:rsidRDefault="000860DD" w:rsidP="000860DD">
      <w:pPr>
        <w:pStyle w:val="CodeSnippet"/>
        <w:rPr>
          <w:rFonts w:cs="Consolas"/>
          <w:sz w:val="19"/>
          <w:szCs w:val="19"/>
        </w:rPr>
      </w:pPr>
      <w:r>
        <w:rPr>
          <w:rFonts w:cs="Consolas"/>
          <w:sz w:val="19"/>
          <w:szCs w:val="19"/>
        </w:rPr>
        <w:t>{</w:t>
      </w:r>
    </w:p>
    <w:p w14:paraId="485AC2DE" w14:textId="50CBEE8C" w:rsidR="000860DD" w:rsidRDefault="001A38F5" w:rsidP="000860DD">
      <w:pPr>
        <w:pStyle w:val="CodeSnippet"/>
        <w:rPr>
          <w:rFonts w:cs="Consolas"/>
          <w:sz w:val="19"/>
          <w:szCs w:val="19"/>
        </w:rPr>
      </w:pPr>
      <w:r>
        <w:rPr>
          <w:rFonts w:cs="Consolas"/>
          <w:sz w:val="19"/>
          <w:szCs w:val="19"/>
        </w:rPr>
        <w:t xml:space="preserve">       </w:t>
      </w:r>
      <w:r w:rsidR="00226E0F">
        <w:rPr>
          <w:rStyle w:val="CommentReference"/>
          <w:rFonts w:ascii="Verdana" w:hAnsi="Verdana"/>
          <w:noProof w:val="0"/>
          <w:color w:val="auto"/>
        </w:rPr>
        <w:commentReference w:id="67"/>
      </w:r>
      <w:r w:rsidR="000860DD">
        <w:rPr>
          <w:rFonts w:cs="Consolas"/>
          <w:color w:val="008000"/>
          <w:sz w:val="19"/>
          <w:szCs w:val="19"/>
        </w:rPr>
        <w:t>// add additional services to DI</w:t>
      </w:r>
    </w:p>
    <w:p w14:paraId="5CF2A5AC" w14:textId="3A8B53C4" w:rsidR="000860DD" w:rsidRDefault="001A38F5" w:rsidP="000860DD">
      <w:pPr>
        <w:pStyle w:val="CodeSnippet"/>
        <w:rPr>
          <w:rFonts w:cs="Consolas"/>
          <w:sz w:val="19"/>
          <w:szCs w:val="19"/>
        </w:rPr>
      </w:pPr>
      <w:r>
        <w:rPr>
          <w:rFonts w:cs="Consolas"/>
          <w:sz w:val="19"/>
          <w:szCs w:val="19"/>
        </w:rPr>
        <w:t xml:space="preserve">       </w:t>
      </w:r>
      <w:r w:rsidR="000860DD">
        <w:rPr>
          <w:rFonts w:cs="Consolas"/>
          <w:color w:val="008000"/>
          <w:sz w:val="19"/>
          <w:szCs w:val="19"/>
        </w:rPr>
        <w:t>// configure based on options passed in</w:t>
      </w:r>
    </w:p>
    <w:p w14:paraId="63CAAE52" w14:textId="77777777" w:rsidR="000860DD" w:rsidRDefault="000860DD" w:rsidP="000860DD">
      <w:pPr>
        <w:pStyle w:val="CodeSnippet"/>
        <w:rPr>
          <w:rFonts w:cs="Consolas"/>
          <w:sz w:val="19"/>
          <w:szCs w:val="19"/>
        </w:rPr>
      </w:pPr>
      <w:r>
        <w:rPr>
          <w:rFonts w:cs="Consolas"/>
          <w:sz w:val="19"/>
          <w:szCs w:val="19"/>
        </w:rPr>
        <w:t>}</w:t>
      </w:r>
    </w:p>
    <w:p w14:paraId="1FC81C0F" w14:textId="77777777" w:rsidR="000860DD" w:rsidRDefault="000860DD" w:rsidP="00C66602">
      <w:pPr>
        <w:pStyle w:val="BodyText"/>
      </w:pPr>
    </w:p>
    <w:p w14:paraId="2ED3A005" w14:textId="0E19570E" w:rsidR="00DD2E14" w:rsidRDefault="00DD2E14" w:rsidP="00C66602">
      <w:pPr>
        <w:pStyle w:val="BodyText"/>
      </w:pPr>
      <w:r w:rsidRPr="00C66602">
        <w:t xml:space="preserve">I'm not a fan of this (convoluted) pattern of indirect referencing and deferred operation, especially given that </w:t>
      </w:r>
      <w:r w:rsidRPr="000860DD">
        <w:rPr>
          <w:rStyle w:val="VerbatimChar"/>
          <w:rFonts w:ascii="Calibri" w:hAnsi="Calibri"/>
          <w:b/>
          <w:sz w:val="20"/>
        </w:rPr>
        <w:t>ConfigureServices()</w:t>
      </w:r>
      <w:r w:rsidRPr="00C66602">
        <w:t xml:space="preserve"> seems like an inappropriate place for component configuration when there's a </w:t>
      </w:r>
      <w:r w:rsidRPr="000860DD">
        <w:rPr>
          <w:rStyle w:val="VerbatimChar"/>
          <w:rFonts w:ascii="Calibri" w:hAnsi="Calibri"/>
          <w:b/>
          <w:sz w:val="20"/>
        </w:rPr>
        <w:t>Configure()</w:t>
      </w:r>
      <w:r w:rsidRPr="00C66602">
        <w:t xml:space="preserve"> method where I'd expect to be doing any configuring</w:t>
      </w:r>
      <w:r w:rsidR="00226E0F">
        <w:t>.</w:t>
      </w:r>
    </w:p>
    <w:p w14:paraId="2B5481E2" w14:textId="77777777" w:rsidR="00C66602" w:rsidRPr="00C66602" w:rsidRDefault="00C66602" w:rsidP="00C66602">
      <w:pPr>
        <w:pStyle w:val="BodyText"/>
      </w:pPr>
    </w:p>
    <w:p w14:paraId="2711729D" w14:textId="11001B90" w:rsidR="00DD2E14" w:rsidRDefault="00DD2E14" w:rsidP="00C66602">
      <w:pPr>
        <w:pStyle w:val="BodyText"/>
      </w:pPr>
      <w:r w:rsidRPr="00C66602">
        <w:t>But</w:t>
      </w:r>
      <w:r w:rsidR="00AD0EC2">
        <w:t xml:space="preserve"> </w:t>
      </w:r>
      <w:r w:rsidRPr="00C66602">
        <w:t xml:space="preserve">once you understand how Microsoft uses the delegate-option-configuration-pattern, and if you can look past the </w:t>
      </w:r>
      <w:r w:rsidR="000860DD" w:rsidRPr="00C66602">
        <w:t>consistent</w:t>
      </w:r>
      <w:r w:rsidRPr="00C66602">
        <w:t xml:space="preserve"> inconsistency, it</w:t>
      </w:r>
      <w:r w:rsidR="00226E0F">
        <w:t>’</w:t>
      </w:r>
      <w:r w:rsidRPr="00C66602">
        <w:t>s easy to implement and work with</w:t>
      </w:r>
      <w:r w:rsidR="00226E0F">
        <w:t>,</w:t>
      </w:r>
      <w:r w:rsidRPr="00C66602">
        <w:t xml:space="preserve"> so I'm not going to rock the boat and do something different</w:t>
      </w:r>
      <w:r w:rsidR="000860DD">
        <w:t xml:space="preserve"> in my components.</w:t>
      </w:r>
    </w:p>
    <w:p w14:paraId="52071947" w14:textId="77777777" w:rsidR="00226E0F" w:rsidRDefault="00226E0F" w:rsidP="00C66602">
      <w:pPr>
        <w:pStyle w:val="BodyText"/>
      </w:pPr>
    </w:p>
    <w:p w14:paraId="4708A088" w14:textId="76703BE7" w:rsidR="000860DD" w:rsidRDefault="000860DD" w:rsidP="000860DD">
      <w:pPr>
        <w:pStyle w:val="Heading3"/>
      </w:pPr>
      <w:r>
        <w:lastRenderedPageBreak/>
        <w:t>IRouterService</w:t>
      </w:r>
      <w:r w:rsidR="00226E0F">
        <w:t>:</w:t>
      </w:r>
      <w:r>
        <w:t xml:space="preserve"> Minimal ASP.NET Applications</w:t>
      </w:r>
    </w:p>
    <w:p w14:paraId="31036E6E" w14:textId="4AB6FE82" w:rsidR="000860DD" w:rsidRPr="000860DD" w:rsidRDefault="000860DD" w:rsidP="000860DD">
      <w:pPr>
        <w:pStyle w:val="BodyText"/>
      </w:pPr>
      <w:r w:rsidRPr="000860DD">
        <w:t xml:space="preserve">MVC or API applications </w:t>
      </w:r>
      <w:r>
        <w:t xml:space="preserve">are </w:t>
      </w:r>
      <w:r w:rsidR="00226E0F" w:rsidRPr="000860DD">
        <w:t xml:space="preserve">typically </w:t>
      </w:r>
      <w:r w:rsidRPr="000860DD">
        <w:t>built using the MVC framework. As you've seen above</w:t>
      </w:r>
      <w:r w:rsidR="00226E0F">
        <w:t>,</w:t>
      </w:r>
      <w:r w:rsidRPr="000860DD">
        <w:t xml:space="preserve"> it's a lot easier with 2.0 to get an API application configured and up and running. But MVC has a bit of overhead internally.</w:t>
      </w:r>
    </w:p>
    <w:p w14:paraId="75B04FC4" w14:textId="06B8C2A5" w:rsidR="000860DD" w:rsidRDefault="000860DD" w:rsidP="000860DD">
      <w:pPr>
        <w:pStyle w:val="BodyText"/>
      </w:pPr>
    </w:p>
    <w:p w14:paraId="790FEC5C" w14:textId="33A923BF" w:rsidR="00461057" w:rsidRDefault="00461057" w:rsidP="00461057">
      <w:pPr>
        <w:pStyle w:val="PullQuote"/>
      </w:pPr>
      <w:r>
        <w:t xml:space="preserve">IRouterService makes it easy to </w:t>
      </w:r>
      <w:r w:rsidR="001725D6">
        <w:t xml:space="preserve">create </w:t>
      </w:r>
      <w:r>
        <w:t>simple</w:t>
      </w:r>
      <w:r w:rsidR="001725D6">
        <w:t>,</w:t>
      </w:r>
      <w:r>
        <w:t xml:space="preserve"> routed </w:t>
      </w:r>
      <w:r w:rsidR="001725D6">
        <w:t>D</w:t>
      </w:r>
      <w:r>
        <w:t>elegates that respond to Requests without using MVC</w:t>
      </w:r>
      <w:r w:rsidR="00226E0F">
        <w:t>.</w:t>
      </w:r>
    </w:p>
    <w:p w14:paraId="4F278BAB" w14:textId="77777777" w:rsidR="00461057" w:rsidRPr="000860DD" w:rsidRDefault="00461057" w:rsidP="000860DD">
      <w:pPr>
        <w:pStyle w:val="BodyText"/>
      </w:pPr>
    </w:p>
    <w:p w14:paraId="6BB03073" w14:textId="2040226C" w:rsidR="000860DD" w:rsidRPr="000860DD" w:rsidRDefault="000860DD" w:rsidP="000860DD">
      <w:pPr>
        <w:pStyle w:val="BodyText"/>
      </w:pPr>
      <w:r w:rsidRPr="000860DD">
        <w:t>If you want something even simpler</w:t>
      </w:r>
      <w:r w:rsidR="00226E0F">
        <w:t>,</w:t>
      </w:r>
      <w:r w:rsidRPr="000860DD">
        <w:t xml:space="preserve"> perhaps for a quick one</w:t>
      </w:r>
      <w:r w:rsidR="00226E0F">
        <w:t>-</w:t>
      </w:r>
      <w:r w:rsidRPr="000860DD">
        <w:t xml:space="preserve">off minimal </w:t>
      </w:r>
      <w:r w:rsidR="00226E0F">
        <w:t>m</w:t>
      </w:r>
      <w:r w:rsidRPr="000860DD">
        <w:t>icro</w:t>
      </w:r>
      <w:r w:rsidR="00226E0F">
        <w:t>s</w:t>
      </w:r>
      <w:r w:rsidRPr="000860DD">
        <w:t>ervice, or you</w:t>
      </w:r>
      <w:r w:rsidR="00226E0F">
        <w:t>’</w:t>
      </w:r>
      <w:r w:rsidRPr="000860DD">
        <w:t xml:space="preserve">re a developer </w:t>
      </w:r>
      <w:r w:rsidR="00226E0F">
        <w:t>who</w:t>
      </w:r>
      <w:r w:rsidR="00226E0F" w:rsidRPr="000860DD">
        <w:t xml:space="preserve"> </w:t>
      </w:r>
      <w:r w:rsidRPr="000860DD">
        <w:t xml:space="preserve">wants to build a custom framework on top of the core ASP.NET middleware pipeline, you can now do that pretty easily by taking advantage of </w:t>
      </w:r>
      <w:r w:rsidRPr="000860DD">
        <w:rPr>
          <w:rStyle w:val="VerbatimChar"/>
          <w:rFonts w:ascii="Calibri" w:hAnsi="Calibri"/>
          <w:b/>
          <w:sz w:val="20"/>
        </w:rPr>
        <w:t>IRouterService</w:t>
      </w:r>
      <w:r w:rsidR="00226E0F">
        <w:rPr>
          <w:rStyle w:val="VerbatimChar"/>
          <w:rFonts w:ascii="Calibri" w:hAnsi="Calibri"/>
          <w:b/>
          <w:sz w:val="20"/>
        </w:rPr>
        <w:t>,</w:t>
      </w:r>
      <w:r>
        <w:t xml:space="preserve"> which provides access only to the raw H</w:t>
      </w:r>
      <w:r w:rsidR="00226E0F">
        <w:t>TTP</w:t>
      </w:r>
      <w:r>
        <w:t xml:space="preserve"> </w:t>
      </w:r>
      <w:r w:rsidR="00226E0F">
        <w:t>c</w:t>
      </w:r>
      <w:r>
        <w:t>ontext bits, but no MVC processing framework</w:t>
      </w:r>
      <w:r w:rsidRPr="000860DD">
        <w:t>.</w:t>
      </w:r>
      <w:r w:rsidR="00103951">
        <w:t xml:space="preserve"> You can think of this approach </w:t>
      </w:r>
      <w:r w:rsidR="00226E0F">
        <w:t xml:space="preserve">as </w:t>
      </w:r>
      <w:r w:rsidR="00103951">
        <w:t>somewhat similar to an HttpHandler in classic ASP.NET.</w:t>
      </w:r>
    </w:p>
    <w:p w14:paraId="46E5EB52" w14:textId="77777777" w:rsidR="000860DD" w:rsidRPr="000860DD" w:rsidRDefault="000860DD" w:rsidP="000860DD">
      <w:pPr>
        <w:pStyle w:val="BodyText"/>
      </w:pPr>
    </w:p>
    <w:p w14:paraId="613F9859" w14:textId="4C7CF1D4" w:rsidR="000860DD" w:rsidRDefault="00B255B2" w:rsidP="000860DD">
      <w:pPr>
        <w:pStyle w:val="BodyText"/>
      </w:pPr>
      <w:r w:rsidRPr="00103951">
        <w:rPr>
          <w:b/>
        </w:rPr>
        <w:t>Listing 4</w:t>
      </w:r>
      <w:r>
        <w:t xml:space="preserve"> shows </w:t>
      </w:r>
      <w:r w:rsidR="000860DD" w:rsidRPr="000860DD">
        <w:t>another very simple single file</w:t>
      </w:r>
      <w:r w:rsidR="000860DD">
        <w:t>,</w:t>
      </w:r>
      <w:r w:rsidR="000860DD" w:rsidRPr="000860DD">
        <w:t xml:space="preserve"> </w:t>
      </w:r>
      <w:r w:rsidR="00226E0F">
        <w:t xml:space="preserve">a </w:t>
      </w:r>
      <w:r w:rsidR="000860DD" w:rsidRPr="000860DD">
        <w:t>self-contained ASP.NET application that returns a JSON response o</w:t>
      </w:r>
      <w:r w:rsidR="00C34FDF">
        <w:t>ff</w:t>
      </w:r>
      <w:r w:rsidR="000860DD" w:rsidRPr="000860DD">
        <w:t xml:space="preserve"> a routed request</w:t>
      </w:r>
      <w:r>
        <w:t>.</w:t>
      </w:r>
    </w:p>
    <w:p w14:paraId="7946EB5B" w14:textId="77777777" w:rsidR="009E72A5" w:rsidRDefault="009E72A5" w:rsidP="000860DD">
      <w:pPr>
        <w:pStyle w:val="BodyText"/>
      </w:pPr>
    </w:p>
    <w:p w14:paraId="0CD50446" w14:textId="4F83E52E" w:rsidR="000860DD" w:rsidRDefault="000860DD" w:rsidP="000860DD">
      <w:pPr>
        <w:pStyle w:val="BodyText"/>
      </w:pPr>
      <w:r>
        <w:t>The key is</w:t>
      </w:r>
      <w:r w:rsidR="00226E0F">
        <w:t xml:space="preserve"> the</w:t>
      </w:r>
      <w:r>
        <w:t xml:space="preserve"> </w:t>
      </w:r>
      <w:r w:rsidR="00103951" w:rsidRPr="00C34FDF">
        <w:rPr>
          <w:b/>
        </w:rPr>
        <w:t>IRouterService</w:t>
      </w:r>
      <w:r w:rsidR="00C34FDF">
        <w:t xml:space="preserve"> passed to</w:t>
      </w:r>
      <w:r w:rsidR="00226E0F">
        <w:t xml:space="preserve"> the</w:t>
      </w:r>
      <w:r w:rsidR="00C34FDF">
        <w:t xml:space="preserve"> </w:t>
      </w:r>
      <w:r w:rsidR="00C34FDF" w:rsidRPr="00C34FDF">
        <w:rPr>
          <w:b/>
        </w:rPr>
        <w:t>app.</w:t>
      </w:r>
      <w:r w:rsidR="00C34FDF">
        <w:rPr>
          <w:b/>
        </w:rPr>
        <w:t>Use</w:t>
      </w:r>
      <w:r w:rsidR="00C34FDF" w:rsidRPr="00C34FDF">
        <w:rPr>
          <w:b/>
        </w:rPr>
        <w:t>Route</w:t>
      </w:r>
      <w:r w:rsidR="00C34FDF">
        <w:rPr>
          <w:b/>
        </w:rPr>
        <w:t>r</w:t>
      </w:r>
      <w:r w:rsidR="00C34FDF" w:rsidRPr="00C34FDF">
        <w:rPr>
          <w:b/>
        </w:rPr>
        <w:t>()</w:t>
      </w:r>
      <w:r w:rsidR="00226E0F">
        <w:rPr>
          <w:b/>
        </w:rPr>
        <w:t>,</w:t>
      </w:r>
      <w:commentRangeStart w:id="68"/>
      <w:r w:rsidR="00103951">
        <w:t>which</w:t>
      </w:r>
      <w:r>
        <w:t xml:space="preserve"> </w:t>
      </w:r>
      <w:commentRangeEnd w:id="68"/>
      <w:r w:rsidR="00226E0F">
        <w:rPr>
          <w:rStyle w:val="CommentReference"/>
          <w:rFonts w:ascii="Verdana" w:hAnsi="Verdana"/>
        </w:rPr>
        <w:commentReference w:id="68"/>
      </w:r>
      <w:r>
        <w:t>lets you directly map URLs to action</w:t>
      </w:r>
      <w:r w:rsidR="00103951">
        <w:t xml:space="preserve"> delegates</w:t>
      </w:r>
      <w:r>
        <w:t xml:space="preserve"> that have a request and a response you read from and write to. </w:t>
      </w:r>
      <w:r w:rsidR="00103951">
        <w:t>You can</w:t>
      </w:r>
      <w:r w:rsidR="00C34FDF">
        <w:t xml:space="preserve"> also</w:t>
      </w:r>
      <w:r w:rsidR="00103951">
        <w:t xml:space="preserve"> access </w:t>
      </w:r>
      <w:r w:rsidR="00103951" w:rsidRPr="00103951">
        <w:rPr>
          <w:b/>
        </w:rPr>
        <w:t>HttpContext</w:t>
      </w:r>
      <w:r w:rsidR="00103951">
        <w:t xml:space="preserve"> from the </w:t>
      </w:r>
      <w:r w:rsidR="00103951" w:rsidRPr="00103951">
        <w:rPr>
          <w:b/>
        </w:rPr>
        <w:t>request</w:t>
      </w:r>
      <w:r w:rsidR="00103951">
        <w:t xml:space="preserve"> or </w:t>
      </w:r>
      <w:r w:rsidR="00103951" w:rsidRPr="00103951">
        <w:rPr>
          <w:b/>
        </w:rPr>
        <w:t>response</w:t>
      </w:r>
      <w:r w:rsidR="00103951">
        <w:t xml:space="preserve"> parameters so </w:t>
      </w:r>
      <w:r w:rsidR="00226E0F">
        <w:t xml:space="preserve">that </w:t>
      </w:r>
      <w:r w:rsidR="00103951">
        <w:t xml:space="preserve">all of the </w:t>
      </w:r>
      <w:r w:rsidR="00C34FDF">
        <w:t xml:space="preserve">context’s </w:t>
      </w:r>
      <w:r w:rsidR="00103951">
        <w:t xml:space="preserve">intrinsic objects are available. </w:t>
      </w:r>
      <w:r w:rsidR="00C34FDF">
        <w:t>This is obviously a bit lower</w:t>
      </w:r>
      <w:r w:rsidR="00226E0F">
        <w:t>-</w:t>
      </w:r>
      <w:r w:rsidR="00C34FDF">
        <w:t>level than using MVC/API controllers. T</w:t>
      </w:r>
      <w:r w:rsidR="00103951">
        <w:t>here’s no Controller logic available</w:t>
      </w:r>
      <w:r w:rsidR="00226E0F">
        <w:t>,</w:t>
      </w:r>
      <w:r w:rsidR="00103951">
        <w:t xml:space="preserve"> so you have to handle input deserialization and output generation in your own code. The </w:t>
      </w:r>
      <w:commentRangeStart w:id="69"/>
      <w:r w:rsidR="00103951">
        <w:t xml:space="preserve">code above </w:t>
      </w:r>
      <w:commentRangeEnd w:id="69"/>
      <w:r w:rsidR="00226E0F">
        <w:rPr>
          <w:rStyle w:val="CommentReference"/>
          <w:rFonts w:ascii="Verdana" w:hAnsi="Verdana"/>
        </w:rPr>
        <w:commentReference w:id="69"/>
      </w:r>
      <w:r w:rsidR="00103951">
        <w:t>handles its own JSON serialization</w:t>
      </w:r>
      <w:r w:rsidR="00226E0F">
        <w:t>,</w:t>
      </w:r>
      <w:r w:rsidR="00103951">
        <w:t xml:space="preserve"> for example.</w:t>
      </w:r>
      <w:r w:rsidR="00C34FDF">
        <w:t xml:space="preserve"> </w:t>
      </w:r>
      <w:r>
        <w:t>With a few simple helper extension methods</w:t>
      </w:r>
      <w:r w:rsidR="00226E0F">
        <w:t>,</w:t>
      </w:r>
      <w:r>
        <w:t xml:space="preserve"> you can provide a lot of functionality using just this very simple mechanism. This is </w:t>
      </w:r>
      <w:r w:rsidR="00C34FDF">
        <w:t>useful for</w:t>
      </w:r>
      <w:r>
        <w:t xml:space="preserve"> publishing simple one</w:t>
      </w:r>
      <w:r w:rsidR="00226E0F">
        <w:t>-</w:t>
      </w:r>
      <w:r>
        <w:t>of</w:t>
      </w:r>
      <w:r w:rsidR="00103951">
        <w:t>f</w:t>
      </w:r>
      <w:r>
        <w:t xml:space="preserve"> </w:t>
      </w:r>
      <w:r w:rsidR="00226E0F">
        <w:t>“</w:t>
      </w:r>
      <w:r>
        <w:t>handlers.</w:t>
      </w:r>
      <w:r w:rsidR="00226E0F">
        <w:t>”</w:t>
      </w:r>
      <w:r>
        <w:t xml:space="preserve"> It can also be a good starting point if you ever want to build your own custom not-MVC Web framework</w:t>
      </w:r>
      <w:r w:rsidR="00C34FDF">
        <w:t xml:space="preserve"> or custom service.</w:t>
      </w:r>
    </w:p>
    <w:p w14:paraId="3F56CAA7" w14:textId="77777777" w:rsidR="000860DD" w:rsidRDefault="000860DD" w:rsidP="000860DD">
      <w:pPr>
        <w:pStyle w:val="BodyText"/>
      </w:pPr>
    </w:p>
    <w:p w14:paraId="63119924" w14:textId="4F0EAE0B" w:rsidR="000860DD" w:rsidRDefault="000860DD" w:rsidP="000860DD">
      <w:pPr>
        <w:pStyle w:val="BodyText"/>
        <w:rPr>
          <w:ins w:id="70" w:author="Rick Strahl" w:date="2018-01-19T11:05:00Z"/>
        </w:rPr>
      </w:pPr>
      <w:r w:rsidRPr="00B07EAF">
        <w:rPr>
          <w:b/>
        </w:rPr>
        <w:t>IRouterService</w:t>
      </w:r>
      <w:r>
        <w:t xml:space="preserve"> functionality is primarily for specialized use cases where you need one or more very simple notification request</w:t>
      </w:r>
      <w:del w:id="71" w:author="Melanie Spiller" w:date="2018-01-17T15:00:00Z">
        <w:r w:rsidDel="008D42D5">
          <w:delText>s</w:delText>
        </w:r>
      </w:del>
      <w:r>
        <w:t>. It</w:t>
      </w:r>
      <w:ins w:id="72" w:author="Melanie Spiller" w:date="2018-01-17T15:00:00Z">
        <w:r w:rsidR="008D42D5">
          <w:t>’</w:t>
        </w:r>
      </w:ins>
      <w:del w:id="73" w:author="Melanie Spiller" w:date="2018-01-17T15:00:00Z">
        <w:r w:rsidDel="008D42D5">
          <w:delText xml:space="preserve"> i</w:delText>
        </w:r>
      </w:del>
      <w:r>
        <w:t xml:space="preserve">s very </w:t>
      </w:r>
      <w:r w:rsidR="00B07EAF">
        <w:t xml:space="preserve">a </w:t>
      </w:r>
      <w:r>
        <w:t xml:space="preserve">similar </w:t>
      </w:r>
      <w:r w:rsidR="00B07EAF">
        <w:t xml:space="preserve">use case </w:t>
      </w:r>
      <w:r>
        <w:t xml:space="preserve">to where you might employ </w:t>
      </w:r>
      <w:r w:rsidR="00B07EAF">
        <w:t>server</w:t>
      </w:r>
      <w:ins w:id="74" w:author="Melanie Spiller" w:date="2018-01-17T15:00:00Z">
        <w:r w:rsidR="00D939C5">
          <w:t>-</w:t>
        </w:r>
      </w:ins>
      <w:r w:rsidR="00B07EAF">
        <w:t>less</w:t>
      </w:r>
      <w:r>
        <w:t xml:space="preserve"> Web Functions (like Azure Functions</w:t>
      </w:r>
      <w:ins w:id="75" w:author="Melanie Spiller" w:date="2018-01-17T15:01:00Z">
        <w:r w:rsidR="00D939C5">
          <w:t xml:space="preserve"> or</w:t>
        </w:r>
      </w:ins>
      <w:del w:id="76" w:author="Melanie Spiller" w:date="2018-01-17T15:01:00Z">
        <w:r w:rsidDel="00D939C5">
          <w:delText>,</w:delText>
        </w:r>
      </w:del>
      <w:r>
        <w:t xml:space="preserve"> AWS Lambda) for handling simple service callbacks or other one</w:t>
      </w:r>
      <w:ins w:id="77" w:author="Melanie Spiller" w:date="2018-01-17T15:01:00Z">
        <w:r w:rsidR="00D939C5">
          <w:t>-</w:t>
        </w:r>
      </w:ins>
      <w:del w:id="78" w:author="Melanie Spiller" w:date="2018-01-17T15:01:00Z">
        <w:r w:rsidDel="00D939C5">
          <w:delText xml:space="preserve"> </w:delText>
        </w:r>
      </w:del>
      <w:r>
        <w:t>off operations that have few dependencies.</w:t>
      </w:r>
    </w:p>
    <w:p w14:paraId="38A16425" w14:textId="6E401D36" w:rsidR="00AD0EC2" w:rsidRPr="009E72A5" w:rsidDel="004E19A6" w:rsidRDefault="00AD0EC2" w:rsidP="000860DD">
      <w:pPr>
        <w:pStyle w:val="BodyText"/>
        <w:rPr>
          <w:del w:id="79" w:author="Rick Strahl" w:date="2018-01-19T11:20:00Z"/>
        </w:rPr>
      </w:pPr>
    </w:p>
    <w:p w14:paraId="05DC1AAD" w14:textId="77777777" w:rsidR="00B07EAF" w:rsidRDefault="00B07EAF" w:rsidP="000860DD">
      <w:pPr>
        <w:pStyle w:val="BodyText"/>
      </w:pPr>
    </w:p>
    <w:p w14:paraId="352CDE42" w14:textId="32F33EDE" w:rsidR="000860DD" w:rsidRDefault="000860DD" w:rsidP="00B07EAF">
      <w:pPr>
        <w:pStyle w:val="BodyText"/>
      </w:pPr>
      <w:r w:rsidRPr="00B07EAF">
        <w:t xml:space="preserve">I've also found </w:t>
      </w:r>
      <w:r w:rsidRPr="00B07EAF">
        <w:rPr>
          <w:rStyle w:val="VerbatimChar"/>
          <w:rFonts w:ascii="Calibri" w:hAnsi="Calibri"/>
          <w:b/>
          <w:sz w:val="20"/>
        </w:rPr>
        <w:t>IRouterService</w:t>
      </w:r>
      <w:r w:rsidRPr="00B07EAF">
        <w:t xml:space="preserve"> useful for custom route handling that doesn't fall into the application space, but is more of an admin feature. For example, recently I needed to configure an ASP.NET Core app to allow access for Let's Encrypt's domain validation callbacks and I could just use a route handler to handle a special route in the server's </w:t>
      </w:r>
      <w:r w:rsidRPr="00B07EAF">
        <w:rPr>
          <w:rStyle w:val="VerbatimChar"/>
          <w:rFonts w:ascii="Calibri" w:hAnsi="Calibri"/>
          <w:sz w:val="20"/>
        </w:rPr>
        <w:t>Configure()</w:t>
      </w:r>
      <w:r w:rsidRPr="00B07EAF">
        <w:t xml:space="preserve"> code:</w:t>
      </w:r>
    </w:p>
    <w:p w14:paraId="38BF9F9E" w14:textId="77777777" w:rsidR="00B07EAF" w:rsidRPr="00B07EAF" w:rsidRDefault="00B07EAF" w:rsidP="00B07EAF">
      <w:pPr>
        <w:pStyle w:val="BodyText"/>
      </w:pPr>
    </w:p>
    <w:p w14:paraId="3A577E02" w14:textId="77777777" w:rsidR="00B07EAF" w:rsidRDefault="00B07EAF" w:rsidP="00B07EAF">
      <w:pPr>
        <w:pStyle w:val="CodeSnippet"/>
        <w:rPr>
          <w:rFonts w:cs="Consolas"/>
          <w:sz w:val="19"/>
          <w:szCs w:val="19"/>
        </w:rPr>
      </w:pPr>
      <w:r w:rsidRPr="00913CDB">
        <w:rPr>
          <w:rFonts w:cs="Consolas"/>
          <w:color w:val="2E74B5" w:themeColor="accent1" w:themeShade="BF"/>
          <w:sz w:val="19"/>
          <w:szCs w:val="19"/>
        </w:rPr>
        <w:t>app</w:t>
      </w:r>
      <w:r>
        <w:rPr>
          <w:rFonts w:cs="Consolas"/>
          <w:sz w:val="19"/>
          <w:szCs w:val="19"/>
        </w:rPr>
        <w:t>.UseRouter(</w:t>
      </w:r>
      <w:r w:rsidRPr="00C56A93">
        <w:rPr>
          <w:rFonts w:cs="Consolas"/>
          <w:color w:val="auto"/>
          <w:sz w:val="19"/>
          <w:szCs w:val="19"/>
        </w:rPr>
        <w:t>r</w:t>
      </w:r>
      <w:r>
        <w:rPr>
          <w:rFonts w:cs="Consolas"/>
          <w:sz w:val="19"/>
          <w:szCs w:val="19"/>
        </w:rPr>
        <w:t xml:space="preserve"> =&gt;</w:t>
      </w:r>
    </w:p>
    <w:p w14:paraId="4989E42C" w14:textId="77777777" w:rsidR="00B07EAF" w:rsidRDefault="00B07EAF" w:rsidP="00B07EAF">
      <w:pPr>
        <w:pStyle w:val="CodeSnippet"/>
        <w:rPr>
          <w:rFonts w:cs="Consolas"/>
          <w:sz w:val="19"/>
          <w:szCs w:val="19"/>
        </w:rPr>
      </w:pPr>
      <w:r>
        <w:rPr>
          <w:rFonts w:cs="Consolas"/>
          <w:sz w:val="19"/>
          <w:szCs w:val="19"/>
        </w:rPr>
        <w:t>{</w:t>
      </w:r>
    </w:p>
    <w:p w14:paraId="4A0356D5" w14:textId="77777777" w:rsidR="00B07EAF" w:rsidRDefault="00B07EAF" w:rsidP="00B07EAF">
      <w:pPr>
        <w:pStyle w:val="CodeSnippet"/>
        <w:rPr>
          <w:rFonts w:cs="Consolas"/>
          <w:sz w:val="19"/>
          <w:szCs w:val="19"/>
        </w:rPr>
      </w:pPr>
      <w:r>
        <w:rPr>
          <w:rFonts w:cs="Consolas"/>
          <w:sz w:val="19"/>
          <w:szCs w:val="19"/>
        </w:rPr>
        <w:t xml:space="preserve">  </w:t>
      </w:r>
      <w:r w:rsidRPr="00C56A93">
        <w:rPr>
          <w:rFonts w:cs="Consolas"/>
          <w:color w:val="auto"/>
          <w:sz w:val="19"/>
          <w:szCs w:val="19"/>
        </w:rPr>
        <w:t>r</w:t>
      </w:r>
      <w:r>
        <w:rPr>
          <w:rFonts w:cs="Consolas"/>
          <w:sz w:val="19"/>
          <w:szCs w:val="19"/>
        </w:rPr>
        <w:t>.MapGet(</w:t>
      </w:r>
      <w:r>
        <w:rPr>
          <w:rFonts w:cs="Consolas"/>
          <w:color w:val="A31515"/>
          <w:sz w:val="19"/>
          <w:szCs w:val="19"/>
        </w:rPr>
        <w:t>".well-known/acme-challenge/{id}"</w:t>
      </w:r>
      <w:r>
        <w:rPr>
          <w:rFonts w:cs="Consolas"/>
          <w:sz w:val="19"/>
          <w:szCs w:val="19"/>
        </w:rPr>
        <w:t>,</w:t>
      </w:r>
    </w:p>
    <w:p w14:paraId="7D2703F7" w14:textId="77777777" w:rsidR="00B07EAF" w:rsidRDefault="00B07EAF" w:rsidP="00B07EAF">
      <w:pPr>
        <w:pStyle w:val="CodeSnippet"/>
        <w:rPr>
          <w:rFonts w:cs="Consolas"/>
          <w:sz w:val="19"/>
          <w:szCs w:val="19"/>
        </w:rPr>
      </w:pPr>
      <w:r>
        <w:rPr>
          <w:rFonts w:cs="Consolas"/>
          <w:sz w:val="19"/>
          <w:szCs w:val="19"/>
        </w:rPr>
        <w:t xml:space="preserve">  async(request, response, routeData) =&gt;</w:t>
      </w:r>
    </w:p>
    <w:p w14:paraId="5CD00BB9" w14:textId="77777777" w:rsidR="00B07EAF" w:rsidRDefault="00B07EAF" w:rsidP="00B07EAF">
      <w:pPr>
        <w:pStyle w:val="CodeSnippet"/>
        <w:rPr>
          <w:rFonts w:cs="Consolas"/>
          <w:sz w:val="19"/>
          <w:szCs w:val="19"/>
        </w:rPr>
      </w:pPr>
      <w:r>
        <w:rPr>
          <w:rFonts w:cs="Consolas"/>
          <w:sz w:val="19"/>
          <w:szCs w:val="19"/>
        </w:rPr>
        <w:t xml:space="preserve">  {</w:t>
      </w:r>
    </w:p>
    <w:p w14:paraId="345E8EC0" w14:textId="77777777" w:rsidR="00B07EAF" w:rsidRDefault="00B07EAF" w:rsidP="00B07EAF">
      <w:pPr>
        <w:pStyle w:val="CodeSnippet"/>
        <w:rPr>
          <w:rFonts w:cs="Consolas"/>
          <w:sz w:val="19"/>
          <w:szCs w:val="19"/>
        </w:rPr>
      </w:pPr>
      <w:r>
        <w:rPr>
          <w:rFonts w:cs="Consolas"/>
          <w:sz w:val="19"/>
          <w:szCs w:val="19"/>
        </w:rPr>
        <w:t xml:space="preserve">    var id = routeData.Values[</w:t>
      </w:r>
      <w:r>
        <w:rPr>
          <w:rFonts w:cs="Consolas"/>
          <w:color w:val="A31515"/>
          <w:sz w:val="19"/>
          <w:szCs w:val="19"/>
        </w:rPr>
        <w:t>"id"</w:t>
      </w:r>
      <w:r>
        <w:rPr>
          <w:rFonts w:cs="Consolas"/>
          <w:sz w:val="19"/>
          <w:szCs w:val="19"/>
        </w:rPr>
        <w:t xml:space="preserve">] </w:t>
      </w:r>
      <w:r>
        <w:rPr>
          <w:rFonts w:cs="Consolas"/>
          <w:color w:val="0000FF"/>
          <w:sz w:val="19"/>
          <w:szCs w:val="19"/>
        </w:rPr>
        <w:t>as</w:t>
      </w:r>
      <w:r>
        <w:rPr>
          <w:rFonts w:cs="Consolas"/>
          <w:sz w:val="19"/>
          <w:szCs w:val="19"/>
        </w:rPr>
        <w:t xml:space="preserve"> </w:t>
      </w:r>
      <w:r>
        <w:rPr>
          <w:rFonts w:cs="Consolas"/>
          <w:color w:val="0000FF"/>
          <w:sz w:val="19"/>
          <w:szCs w:val="19"/>
        </w:rPr>
        <w:t>string</w:t>
      </w:r>
      <w:r>
        <w:rPr>
          <w:rFonts w:cs="Consolas"/>
          <w:sz w:val="19"/>
          <w:szCs w:val="19"/>
        </w:rPr>
        <w:t>;</w:t>
      </w:r>
    </w:p>
    <w:p w14:paraId="2A972DB9" w14:textId="77777777" w:rsidR="00B07EAF" w:rsidRDefault="00B07EAF" w:rsidP="00B07EAF">
      <w:pPr>
        <w:pStyle w:val="CodeSnippet"/>
        <w:rPr>
          <w:rFonts w:cs="Consolas"/>
          <w:sz w:val="19"/>
          <w:szCs w:val="19"/>
        </w:rPr>
      </w:pPr>
      <w:r>
        <w:rPr>
          <w:rFonts w:cs="Consolas"/>
          <w:sz w:val="19"/>
          <w:szCs w:val="19"/>
        </w:rPr>
        <w:t xml:space="preserve">    var file = Path.Combine(</w:t>
      </w:r>
      <w:r w:rsidRPr="00C56A93">
        <w:rPr>
          <w:rFonts w:cs="Consolas"/>
          <w:color w:val="auto"/>
          <w:sz w:val="19"/>
          <w:szCs w:val="19"/>
        </w:rPr>
        <w:t>env</w:t>
      </w:r>
      <w:r>
        <w:rPr>
          <w:rFonts w:cs="Consolas"/>
          <w:sz w:val="19"/>
          <w:szCs w:val="19"/>
        </w:rPr>
        <w:t>.WebRootPath,</w:t>
      </w:r>
    </w:p>
    <w:p w14:paraId="04C1E11C" w14:textId="77777777" w:rsidR="00B07EAF" w:rsidRDefault="00B07EAF" w:rsidP="00B07EAF">
      <w:pPr>
        <w:pStyle w:val="CodeSnippet"/>
        <w:rPr>
          <w:rFonts w:cs="Consolas"/>
          <w:sz w:val="19"/>
          <w:szCs w:val="19"/>
        </w:rPr>
      </w:pPr>
      <w:r>
        <w:rPr>
          <w:rFonts w:cs="Consolas"/>
          <w:sz w:val="19"/>
          <w:szCs w:val="19"/>
        </w:rPr>
        <w:t xml:space="preserve">      </w:t>
      </w:r>
      <w:r>
        <w:rPr>
          <w:rFonts w:cs="Consolas"/>
          <w:color w:val="A31515"/>
          <w:sz w:val="19"/>
          <w:szCs w:val="19"/>
        </w:rPr>
        <w:t>".well-known"</w:t>
      </w:r>
      <w:r>
        <w:rPr>
          <w:rFonts w:cs="Consolas"/>
          <w:sz w:val="19"/>
          <w:szCs w:val="19"/>
        </w:rPr>
        <w:t xml:space="preserve">, </w:t>
      </w:r>
      <w:r>
        <w:rPr>
          <w:rFonts w:cs="Consolas"/>
          <w:color w:val="A31515"/>
          <w:sz w:val="19"/>
          <w:szCs w:val="19"/>
        </w:rPr>
        <w:t>"acme-challenge"</w:t>
      </w:r>
      <w:r>
        <w:rPr>
          <w:rFonts w:cs="Consolas"/>
          <w:sz w:val="19"/>
          <w:szCs w:val="19"/>
        </w:rPr>
        <w:t>, id);</w:t>
      </w:r>
    </w:p>
    <w:p w14:paraId="1CE5ACEA" w14:textId="77777777" w:rsidR="00B07EAF" w:rsidRDefault="00B07EAF" w:rsidP="00B07EAF">
      <w:pPr>
        <w:pStyle w:val="CodeSnippet"/>
        <w:rPr>
          <w:rFonts w:cs="Consolas"/>
          <w:sz w:val="19"/>
          <w:szCs w:val="19"/>
        </w:rPr>
      </w:pPr>
      <w:r>
        <w:rPr>
          <w:rFonts w:cs="Consolas"/>
          <w:sz w:val="19"/>
          <w:szCs w:val="19"/>
        </w:rPr>
        <w:t xml:space="preserve">    await response.SendFileAsync(file);</w:t>
      </w:r>
    </w:p>
    <w:p w14:paraId="32275A43" w14:textId="77777777" w:rsidR="00B07EAF" w:rsidRDefault="00B07EAF" w:rsidP="00B07EAF">
      <w:pPr>
        <w:pStyle w:val="CodeSnippet"/>
        <w:rPr>
          <w:rFonts w:cs="Consolas"/>
          <w:sz w:val="19"/>
          <w:szCs w:val="19"/>
        </w:rPr>
      </w:pPr>
      <w:r>
        <w:rPr>
          <w:rFonts w:cs="Consolas"/>
          <w:sz w:val="19"/>
          <w:szCs w:val="19"/>
        </w:rPr>
        <w:t xml:space="preserve">  });</w:t>
      </w:r>
    </w:p>
    <w:p w14:paraId="2ABE7A3B" w14:textId="77777777" w:rsidR="00B07EAF" w:rsidRDefault="00B07EAF" w:rsidP="00B07EAF">
      <w:pPr>
        <w:pStyle w:val="CodeSnippet"/>
        <w:rPr>
          <w:rFonts w:cs="Consolas"/>
          <w:sz w:val="19"/>
          <w:szCs w:val="19"/>
        </w:rPr>
      </w:pPr>
      <w:r>
        <w:rPr>
          <w:rFonts w:cs="Consolas"/>
          <w:sz w:val="19"/>
          <w:szCs w:val="19"/>
        </w:rPr>
        <w:t>});</w:t>
      </w:r>
    </w:p>
    <w:p w14:paraId="6864049F" w14:textId="77777777" w:rsidR="00B07EAF" w:rsidRDefault="00B07EAF" w:rsidP="00B07EAF">
      <w:pPr>
        <w:pStyle w:val="CodeSnippet"/>
        <w:rPr>
          <w:rFonts w:cs="Consolas"/>
          <w:sz w:val="19"/>
          <w:szCs w:val="19"/>
        </w:rPr>
      </w:pPr>
    </w:p>
    <w:p w14:paraId="5D69CC19" w14:textId="601223C6" w:rsidR="00B07EAF" w:rsidRPr="00C66602" w:rsidRDefault="00B07EAF" w:rsidP="00B07EAF">
      <w:pPr>
        <w:pStyle w:val="CodeSnippet"/>
      </w:pPr>
      <w:r>
        <w:rPr>
          <w:rFonts w:cs="Consolas"/>
          <w:sz w:val="19"/>
          <w:szCs w:val="19"/>
        </w:rPr>
        <w:t>app.UseMvcWithDefaultRoute();</w:t>
      </w:r>
    </w:p>
    <w:p w14:paraId="2BE18F3E" w14:textId="77777777" w:rsidR="007012DB" w:rsidRDefault="007012DB" w:rsidP="00CF3E1E">
      <w:pPr>
        <w:pStyle w:val="BodyText"/>
        <w:rPr>
          <w:ins w:id="80" w:author="Rick Strahl" w:date="2018-01-19T12:40:00Z"/>
        </w:rPr>
      </w:pPr>
    </w:p>
    <w:p w14:paraId="1AA399C3" w14:textId="5C53679D" w:rsidR="004E19A6" w:rsidRDefault="00D939C5" w:rsidP="00CF3E1E">
      <w:pPr>
        <w:pStyle w:val="BodyText"/>
      </w:pPr>
      <w:r>
        <w:rPr>
          <w:rStyle w:val="CommentReference"/>
          <w:rFonts w:ascii="Verdana" w:hAnsi="Verdana"/>
        </w:rPr>
        <w:commentReference w:id="81"/>
      </w:r>
      <w:ins w:id="82" w:author="Rick Strahl" w:date="2018-01-19T11:24:00Z">
        <w:r w:rsidR="00C44DA6">
          <w:t xml:space="preserve">This code handles </w:t>
        </w:r>
      </w:ins>
      <w:ins w:id="83" w:author="Rick Strahl" w:date="2018-01-19T12:40:00Z">
        <w:r w:rsidR="007012DB">
          <w:t xml:space="preserve">a very specific URL pattern inline as part of the configuration code. </w:t>
        </w:r>
      </w:ins>
      <w:ins w:id="84" w:author="Rick Strahl" w:date="2018-01-19T11:20:00Z">
        <w:r w:rsidR="004E19A6">
          <w:t>I could have a</w:t>
        </w:r>
      </w:ins>
      <w:ins w:id="85" w:author="Rick Strahl" w:date="2018-01-19T11:21:00Z">
        <w:r w:rsidR="004E19A6">
          <w:t>lso handled this with a</w:t>
        </w:r>
      </w:ins>
      <w:ins w:id="86" w:author="Rick Strahl" w:date="2018-01-19T11:22:00Z">
        <w:r w:rsidR="004E19A6">
          <w:t xml:space="preserve"> custom </w:t>
        </w:r>
      </w:ins>
      <w:ins w:id="87" w:author="Rick Strahl" w:date="2018-01-19T11:21:00Z">
        <w:r w:rsidR="004E19A6">
          <w:t xml:space="preserve">MVC route, but it’s arguably easier </w:t>
        </w:r>
      </w:ins>
      <w:ins w:id="88" w:author="Rick Strahl" w:date="2018-01-19T11:23:00Z">
        <w:r w:rsidR="00C44DA6">
          <w:t xml:space="preserve">and cleaner </w:t>
        </w:r>
      </w:ins>
      <w:ins w:id="89" w:author="Rick Strahl" w:date="2018-01-19T11:21:00Z">
        <w:r w:rsidR="004E19A6">
          <w:t>to set up a custom IRouterService route to handle a</w:t>
        </w:r>
      </w:ins>
      <w:ins w:id="90" w:author="Rick Strahl" w:date="2018-01-19T11:22:00Z">
        <w:r w:rsidR="00B336E6">
          <w:t xml:space="preserve"> very specific</w:t>
        </w:r>
      </w:ins>
      <w:ins w:id="91" w:author="Rick Strahl" w:date="2018-01-19T11:23:00Z">
        <w:r w:rsidR="00C44DA6">
          <w:t>,</w:t>
        </w:r>
      </w:ins>
      <w:ins w:id="92" w:author="Rick Strahl" w:date="2018-01-19T11:22:00Z">
        <w:r w:rsidR="00B336E6">
          <w:t xml:space="preserve"> non-application concern like this as part of the application </w:t>
        </w:r>
      </w:ins>
      <w:ins w:id="93" w:author="Rick Strahl" w:date="2018-01-19T11:23:00Z">
        <w:r w:rsidR="00C44DA6">
          <w:t xml:space="preserve">configuration </w:t>
        </w:r>
      </w:ins>
      <w:ins w:id="94" w:author="Rick Strahl" w:date="2018-01-19T11:22:00Z">
        <w:r w:rsidR="00C44DA6">
          <w:t>process</w:t>
        </w:r>
        <w:r w:rsidR="004E19A6">
          <w:t>.</w:t>
        </w:r>
      </w:ins>
    </w:p>
    <w:p w14:paraId="7231E063" w14:textId="77777777" w:rsidR="00C56A93" w:rsidRDefault="00C56A93" w:rsidP="00C56A93">
      <w:pPr>
        <w:pStyle w:val="Heading3"/>
      </w:pPr>
      <w:r>
        <w:lastRenderedPageBreak/>
        <w:t>Http.Sys Support</w:t>
      </w:r>
    </w:p>
    <w:p w14:paraId="7E7A3A82" w14:textId="0F6A659F" w:rsidR="00C56A93" w:rsidRDefault="00C56A93" w:rsidP="00C56A93">
      <w:pPr>
        <w:pStyle w:val="BodyText"/>
      </w:pPr>
      <w:r w:rsidRPr="00C56A93">
        <w:t xml:space="preserve">For Windows, ASP.NET Core 2.0 now also supports Http.sys as another Web server in addition to the Kestrel and IIS/IIS Express servers that are supported by default. </w:t>
      </w:r>
      <w:r>
        <w:rPr>
          <w:b/>
        </w:rPr>
        <w:t>Ht</w:t>
      </w:r>
      <w:r w:rsidRPr="00C56A93">
        <w:rPr>
          <w:b/>
        </w:rPr>
        <w:t>tp.sys</w:t>
      </w:r>
      <w:r w:rsidRPr="00C56A93">
        <w:t xml:space="preserve"> is the kernel driver used to handle HTTP services on Windows. It's the same driver that IIS uses for all of its HTTP interaction</w:t>
      </w:r>
      <w:r w:rsidR="00D939C5">
        <w:t>,</w:t>
      </w:r>
      <w:r w:rsidRPr="00C56A93">
        <w:t xml:space="preserve"> and now you can host your ASP.NET Core applications directly on Http.sys using the </w:t>
      </w:r>
      <w:r w:rsidRPr="00C56A93">
        <w:rPr>
          <w:rStyle w:val="VerbatimChar"/>
          <w:rFonts w:ascii="Calibri" w:hAnsi="Calibri"/>
          <w:b/>
          <w:sz w:val="20"/>
        </w:rPr>
        <w:t>Microsoft.AspNetCore.Server.HttpSys</w:t>
      </w:r>
      <w:r w:rsidRPr="00C56A93">
        <w:t xml:space="preserve"> package.</w:t>
      </w:r>
    </w:p>
    <w:p w14:paraId="1236580B" w14:textId="77777777" w:rsidR="00C56A93" w:rsidRPr="00C56A93" w:rsidRDefault="00C56A93" w:rsidP="00C56A93">
      <w:pPr>
        <w:pStyle w:val="BodyText"/>
      </w:pPr>
    </w:p>
    <w:p w14:paraId="322399DE" w14:textId="6F252E41" w:rsidR="00C56A93" w:rsidRDefault="00C56A93" w:rsidP="00C56A93">
      <w:pPr>
        <w:pStyle w:val="BodyText"/>
      </w:pPr>
      <w:r w:rsidRPr="00C56A93">
        <w:t>The advantage of using Http.sys directly is that it uses the Windows</w:t>
      </w:r>
      <w:r>
        <w:t xml:space="preserve"> kernel HTTP</w:t>
      </w:r>
      <w:r w:rsidRPr="00C56A93">
        <w:t xml:space="preserve"> infrastructure</w:t>
      </w:r>
      <w:r w:rsidR="00D939C5">
        <w:t>,</w:t>
      </w:r>
      <w:r w:rsidRPr="00C56A93">
        <w:t xml:space="preserve"> which is a hardened Web Server front</w:t>
      </w:r>
      <w:r w:rsidR="00D939C5">
        <w:t>-</w:t>
      </w:r>
      <w:r w:rsidRPr="00C56A93">
        <w:t>end that supports high</w:t>
      </w:r>
      <w:r w:rsidR="00D939C5">
        <w:t>-</w:t>
      </w:r>
      <w:r w:rsidRPr="00C56A93">
        <w:t>level support for SSL, content caching and many security</w:t>
      </w:r>
      <w:r w:rsidR="00746DC7">
        <w:t>-</w:t>
      </w:r>
      <w:r w:rsidRPr="00C56A93">
        <w:t>related features not currently available with Kestrel.</w:t>
      </w:r>
    </w:p>
    <w:p w14:paraId="01800689" w14:textId="77777777" w:rsidR="00C56A93" w:rsidRPr="00C56A93" w:rsidRDefault="00C56A93" w:rsidP="00C56A93">
      <w:pPr>
        <w:pStyle w:val="BodyText"/>
      </w:pPr>
    </w:p>
    <w:p w14:paraId="1AD2B13E" w14:textId="0E5E5864" w:rsidR="00C56A93" w:rsidRDefault="00C56A93" w:rsidP="00C56A93">
      <w:pPr>
        <w:pStyle w:val="BodyText"/>
      </w:pPr>
      <w:r w:rsidRPr="00C56A93">
        <w:t>For Windows</w:t>
      </w:r>
      <w:r w:rsidR="00746DC7">
        <w:t>,</w:t>
      </w:r>
      <w:r w:rsidRPr="00C56A93">
        <w:t xml:space="preserve"> the recommendation has been to </w:t>
      </w:r>
      <w:r w:rsidR="00DE3259">
        <w:fldChar w:fldCharType="begin"/>
      </w:r>
      <w:ins w:id="95" w:author="Rick Strahl" w:date="2018-05-09T14:58:00Z">
        <w:r w:rsidR="00DE3259">
          <w:instrText xml:space="preserve">HYPERLINK "https://weblog.west-wind.com/posts/2016/Jun/06/Publishing-and-Running-ASPNET-Core-Applications-with-IIS" \h </w:instrText>
        </w:r>
      </w:ins>
      <w:del w:id="96" w:author="Rick Strahl" w:date="2018-05-09T14:58:00Z">
        <w:r w:rsidR="00DE3259" w:rsidDel="00DE3259">
          <w:delInstrText xml:space="preserve"> HYPERLINK "https://weblog.west-wind.com/posts/2016/Jun/06/Publishing-and-Running-ASPNET-Core-Applications-with-IIS" \h </w:delInstrText>
        </w:r>
      </w:del>
      <w:ins w:id="97" w:author="Rick Strahl" w:date="2018-05-09T14:58:00Z"/>
      <w:r w:rsidR="00DE3259">
        <w:fldChar w:fldCharType="separate"/>
      </w:r>
      <w:r w:rsidRPr="00C56A93">
        <w:rPr>
          <w:rStyle w:val="Hyperlink"/>
          <w:color w:val="auto"/>
          <w:u w:val="none"/>
        </w:rPr>
        <w:t>use IIS as a front</w:t>
      </w:r>
      <w:r w:rsidR="00746DC7">
        <w:rPr>
          <w:rStyle w:val="Hyperlink"/>
          <w:color w:val="auto"/>
          <w:u w:val="none"/>
        </w:rPr>
        <w:t>-</w:t>
      </w:r>
      <w:r w:rsidRPr="00C56A93">
        <w:rPr>
          <w:rStyle w:val="Hyperlink"/>
          <w:color w:val="auto"/>
          <w:u w:val="none"/>
        </w:rPr>
        <w:t>end reverse proxy</w:t>
      </w:r>
      <w:r w:rsidR="00DE3259">
        <w:rPr>
          <w:rStyle w:val="Hyperlink"/>
          <w:color w:val="auto"/>
          <w:u w:val="none"/>
        </w:rPr>
        <w:fldChar w:fldCharType="end"/>
      </w:r>
      <w:r w:rsidRPr="00C56A93">
        <w:t xml:space="preserve"> in order to provide features like static file compression and caching, SSL management</w:t>
      </w:r>
      <w:r w:rsidR="00746DC7">
        <w:t>,</w:t>
      </w:r>
      <w:r w:rsidRPr="00C56A93">
        <w:t xml:space="preserve"> and rudimentary connection protections </w:t>
      </w:r>
      <w:r w:rsidR="00746DC7">
        <w:t>from</w:t>
      </w:r>
      <w:r w:rsidR="00746DC7" w:rsidRPr="00C56A93">
        <w:t xml:space="preserve"> </w:t>
      </w:r>
      <w:r w:rsidRPr="00C56A93">
        <w:t>various HTTP attacks against the server.</w:t>
      </w:r>
    </w:p>
    <w:p w14:paraId="45D0C8F5" w14:textId="77777777" w:rsidR="00C56A93" w:rsidRPr="00C56A93" w:rsidRDefault="00C56A93" w:rsidP="00C56A93">
      <w:pPr>
        <w:pStyle w:val="BodyText"/>
      </w:pPr>
    </w:p>
    <w:p w14:paraId="1FE657F7" w14:textId="2BB9FD7B" w:rsidR="00C56A93" w:rsidRDefault="00C56A93" w:rsidP="00C56A93">
      <w:pPr>
        <w:pStyle w:val="BodyText"/>
      </w:pPr>
      <w:r w:rsidRPr="00C56A93">
        <w:t>By using the Http</w:t>
      </w:r>
      <w:commentRangeStart w:id="98"/>
      <w:r w:rsidR="00746DC7">
        <w:t>.</w:t>
      </w:r>
      <w:r w:rsidRPr="00C56A93">
        <w:t xml:space="preserve">sys </w:t>
      </w:r>
      <w:commentRangeEnd w:id="98"/>
      <w:r w:rsidR="00746DC7">
        <w:rPr>
          <w:rStyle w:val="CommentReference"/>
          <w:rFonts w:ascii="Verdana" w:hAnsi="Verdana"/>
        </w:rPr>
        <w:commentReference w:id="98"/>
      </w:r>
      <w:r w:rsidRPr="00C56A93">
        <w:t>server</w:t>
      </w:r>
      <w:r w:rsidR="00746DC7">
        <w:t>,</w:t>
      </w:r>
      <w:r w:rsidRPr="00C56A93">
        <w:t xml:space="preserve"> you can get most of these features without having to use a reverse proxy </w:t>
      </w:r>
      <w:r>
        <w:t>in</w:t>
      </w:r>
      <w:r w:rsidRPr="00C56A93">
        <w:t xml:space="preserve"> front </w:t>
      </w:r>
      <w:r>
        <w:t xml:space="preserve">of </w:t>
      </w:r>
      <w:r w:rsidRPr="00C56A93">
        <w:t>Kestrel</w:t>
      </w:r>
      <w:r w:rsidR="00746DC7">
        <w:t>,</w:t>
      </w:r>
      <w:r w:rsidRPr="00C56A93">
        <w:t xml:space="preserve"> which has a bit of overhead.</w:t>
      </w:r>
    </w:p>
    <w:p w14:paraId="3B1A0BA4" w14:textId="77777777" w:rsidR="00C56A93" w:rsidRPr="00C56A93" w:rsidRDefault="00C56A93" w:rsidP="00C56A93">
      <w:pPr>
        <w:pStyle w:val="BodyText"/>
      </w:pPr>
    </w:p>
    <w:p w14:paraId="62C95A4C" w14:textId="782D0469" w:rsidR="00C56A93" w:rsidRDefault="00C56A93" w:rsidP="00C56A93">
      <w:pPr>
        <w:pStyle w:val="BodyText"/>
      </w:pPr>
      <w:r w:rsidRPr="00C56A93">
        <w:t>To use Http</w:t>
      </w:r>
      <w:commentRangeStart w:id="99"/>
      <w:r w:rsidR="00746DC7">
        <w:t>.</w:t>
      </w:r>
      <w:commentRangeEnd w:id="99"/>
      <w:r w:rsidR="00746DC7">
        <w:rPr>
          <w:rStyle w:val="CommentReference"/>
          <w:rFonts w:ascii="Verdana" w:hAnsi="Verdana"/>
        </w:rPr>
        <w:commentReference w:id="99"/>
      </w:r>
      <w:r w:rsidR="00FE6427">
        <w:t>s</w:t>
      </w:r>
      <w:r w:rsidRPr="00C56A93">
        <w:t>ys</w:t>
      </w:r>
      <w:r w:rsidR="00746DC7">
        <w:t>,</w:t>
      </w:r>
      <w:r w:rsidRPr="00C56A93">
        <w:t xml:space="preserve"> you need to explicitly declare it using the </w:t>
      </w:r>
      <w:r w:rsidRPr="00C56A93">
        <w:rPr>
          <w:rStyle w:val="VerbatimChar"/>
          <w:rFonts w:ascii="Calibri" w:hAnsi="Calibri"/>
          <w:b/>
          <w:sz w:val="20"/>
        </w:rPr>
        <w:t>.UseHttpSys()</w:t>
      </w:r>
      <w:r w:rsidRPr="00C56A93">
        <w:t xml:space="preserve"> configuration added to the standard startup sequence (in </w:t>
      </w:r>
      <w:r w:rsidRPr="00C56A93">
        <w:rPr>
          <w:rStyle w:val="VerbatimChar"/>
          <w:rFonts w:ascii="Calibri" w:hAnsi="Calibri"/>
          <w:b/>
          <w:sz w:val="20"/>
        </w:rPr>
        <w:t>program.cs</w:t>
      </w:r>
      <w:r w:rsidRPr="00C56A93">
        <w:t>):</w:t>
      </w:r>
    </w:p>
    <w:p w14:paraId="2BBE69C8" w14:textId="77777777" w:rsidR="00C56A93" w:rsidRDefault="00C56A93" w:rsidP="00C56A93">
      <w:pPr>
        <w:pStyle w:val="BodyText"/>
      </w:pPr>
    </w:p>
    <w:p w14:paraId="32E70B2C" w14:textId="77777777" w:rsidR="00C56A93" w:rsidRDefault="00C56A93" w:rsidP="00C56A93">
      <w:pPr>
        <w:pStyle w:val="CodeSnippet"/>
        <w:rPr>
          <w:rFonts w:cs="Consolas"/>
          <w:sz w:val="19"/>
          <w:szCs w:val="19"/>
        </w:rPr>
      </w:pPr>
      <w:r>
        <w:rPr>
          <w:rFonts w:cs="Consolas"/>
          <w:sz w:val="19"/>
          <w:szCs w:val="19"/>
        </w:rPr>
        <w:t>WebHost.CreateDefaultBuilder(args)</w:t>
      </w:r>
    </w:p>
    <w:p w14:paraId="64A46210" w14:textId="720F154C"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.UseStartup&lt;Startup&gt;()</w:t>
      </w:r>
    </w:p>
    <w:p w14:paraId="1152D9CE" w14:textId="47B0E6D7"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.UseHttpSys(options =&gt;</w:t>
      </w:r>
    </w:p>
    <w:p w14:paraId="327A6D15" w14:textId="6894A50A" w:rsidR="00C56A93" w:rsidRDefault="001A38F5" w:rsidP="00C56A93">
      <w:pPr>
        <w:pStyle w:val="CodeSnippet"/>
        <w:rPr>
          <w:rFonts w:cs="Consolas"/>
          <w:sz w:val="19"/>
          <w:szCs w:val="19"/>
        </w:rPr>
      </w:pPr>
      <w:r>
        <w:rPr>
          <w:rFonts w:cs="Consolas"/>
          <w:sz w:val="19"/>
          <w:szCs w:val="19"/>
        </w:rPr>
        <w:t xml:space="preserve">       </w:t>
      </w:r>
      <w:r w:rsidR="00746DC7">
        <w:rPr>
          <w:rStyle w:val="CommentReference"/>
          <w:rFonts w:ascii="Verdana" w:hAnsi="Verdana"/>
          <w:noProof w:val="0"/>
          <w:color w:val="auto"/>
        </w:rPr>
        <w:commentReference w:id="100"/>
      </w:r>
      <w:r w:rsidR="00C56A93">
        <w:rPr>
          <w:rFonts w:cs="Consolas"/>
          <w:sz w:val="19"/>
          <w:szCs w:val="19"/>
        </w:rPr>
        <w:t>{</w:t>
      </w:r>
    </w:p>
    <w:p w14:paraId="1DB78FC7" w14:textId="298C4FCB"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 xml:space="preserve">  options.Authentication.Schemes =</w:t>
      </w:r>
    </w:p>
    <w:p w14:paraId="26139445" w14:textId="06DDEC73"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 xml:space="preserve">    AuthenticationSchemes.None;</w:t>
      </w:r>
    </w:p>
    <w:p w14:paraId="582BDFC6" w14:textId="0AC4B91E"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 xml:space="preserve">  options.Authentication</w:t>
      </w:r>
    </w:p>
    <w:p w14:paraId="26349E6D" w14:textId="37FE765C"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 xml:space="preserve">    .AllowAnonymous = </w:t>
      </w:r>
      <w:r w:rsidR="00C56A93">
        <w:rPr>
          <w:rFonts w:cs="Consolas"/>
          <w:color w:val="0000FF"/>
          <w:sz w:val="19"/>
          <w:szCs w:val="19"/>
        </w:rPr>
        <w:t>true</w:t>
      </w:r>
      <w:r w:rsidR="00C56A93">
        <w:rPr>
          <w:rFonts w:cs="Consolas"/>
          <w:sz w:val="19"/>
          <w:szCs w:val="19"/>
        </w:rPr>
        <w:t>;</w:t>
      </w:r>
    </w:p>
    <w:p w14:paraId="4BAE79DD" w14:textId="380F85AF"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 xml:space="preserve">  options.MaxConnections = 100;</w:t>
      </w:r>
    </w:p>
    <w:p w14:paraId="7F85EAF3" w14:textId="46885162"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 xml:space="preserve">  options.MaxRequestBodySize = 30000000;</w:t>
      </w:r>
    </w:p>
    <w:p w14:paraId="4F935A0C" w14:textId="76A6E907"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 xml:space="preserve">  options.UrlPrefixes</w:t>
      </w:r>
    </w:p>
    <w:p w14:paraId="62F25C3E" w14:textId="7C4695DE"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 xml:space="preserve">    .Add(</w:t>
      </w:r>
      <w:r w:rsidR="00C56A93">
        <w:rPr>
          <w:rFonts w:cs="Consolas"/>
          <w:color w:val="A31515"/>
          <w:sz w:val="19"/>
          <w:szCs w:val="19"/>
        </w:rPr>
        <w:t>"http://localhost:5002"</w:t>
      </w:r>
      <w:r w:rsidR="00C56A93">
        <w:rPr>
          <w:rFonts w:cs="Consolas"/>
          <w:sz w:val="19"/>
          <w:szCs w:val="19"/>
        </w:rPr>
        <w:t>);</w:t>
      </w:r>
    </w:p>
    <w:p w14:paraId="06C9A738" w14:textId="3AF06E3E"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w:t>
      </w:r>
    </w:p>
    <w:p w14:paraId="37784343" w14:textId="34C21F75" w:rsidR="00C56A93" w:rsidRDefault="001A38F5" w:rsidP="00C56A93">
      <w:pPr>
        <w:pStyle w:val="CodeSnippet"/>
        <w:rPr>
          <w:rFonts w:cs="Consolas"/>
          <w:sz w:val="19"/>
          <w:szCs w:val="19"/>
        </w:rPr>
      </w:pPr>
      <w:r>
        <w:rPr>
          <w:rFonts w:cs="Consolas"/>
          <w:sz w:val="19"/>
          <w:szCs w:val="19"/>
        </w:rPr>
        <w:t xml:space="preserve">       </w:t>
      </w:r>
      <w:r w:rsidR="00C56A93">
        <w:rPr>
          <w:rFonts w:cs="Consolas"/>
          <w:sz w:val="19"/>
          <w:szCs w:val="19"/>
        </w:rPr>
        <w:t>.Build();</w:t>
      </w:r>
    </w:p>
    <w:p w14:paraId="207DEECA" w14:textId="77777777" w:rsidR="00C56A93" w:rsidRDefault="00C56A93" w:rsidP="00C56A93">
      <w:pPr>
        <w:pStyle w:val="BodyText"/>
      </w:pPr>
    </w:p>
    <w:p w14:paraId="6BD6E5AD" w14:textId="404074B7" w:rsidR="00C56A93" w:rsidRDefault="00C56A93" w:rsidP="00C56A93">
      <w:pPr>
        <w:pStyle w:val="BodyText"/>
      </w:pPr>
      <w:r>
        <w:t xml:space="preserve">You can then configure the local port </w:t>
      </w:r>
      <w:r w:rsidR="00746DC7">
        <w:t>to make</w:t>
      </w:r>
      <w:r>
        <w:t xml:space="preserve"> it accessibl</w:t>
      </w:r>
      <w:r w:rsidR="00746DC7">
        <w:t>e</w:t>
      </w:r>
      <w:r>
        <w:t xml:space="preserve"> both locally and remotely (by opening up a port on the firewall). When you do</w:t>
      </w:r>
      <w:r w:rsidR="00746DC7">
        <w:t>,</w:t>
      </w:r>
      <w:r>
        <w:t xml:space="preserve"> you</w:t>
      </w:r>
      <w:r w:rsidR="00746DC7">
        <w:t>’ll</w:t>
      </w:r>
      <w:r>
        <w:t xml:space="preserve"> see the </w:t>
      </w:r>
      <w:commentRangeStart w:id="101"/>
      <w:r>
        <w:t xml:space="preserve">HTTP Sys </w:t>
      </w:r>
      <w:commentRangeEnd w:id="101"/>
      <w:r w:rsidR="00746DC7">
        <w:rPr>
          <w:rStyle w:val="CommentReference"/>
          <w:rFonts w:ascii="Verdana" w:hAnsi="Verdana"/>
        </w:rPr>
        <w:commentReference w:id="101"/>
      </w:r>
      <w:r>
        <w:t>server as part of the response headers</w:t>
      </w:r>
      <w:r w:rsidR="00746DC7">
        <w:t>,</w:t>
      </w:r>
      <w:r>
        <w:t xml:space="preserve"> as shown in </w:t>
      </w:r>
      <w:r w:rsidRPr="00C56A93">
        <w:rPr>
          <w:b/>
        </w:rPr>
        <w:t>Figure 6</w:t>
      </w:r>
      <w:r>
        <w:t>.</w:t>
      </w:r>
    </w:p>
    <w:p w14:paraId="42ADB4E3" w14:textId="77777777" w:rsidR="00746DC7" w:rsidRDefault="00746DC7" w:rsidP="00C56A93">
      <w:pPr>
        <w:pStyle w:val="BodyText"/>
      </w:pPr>
    </w:p>
    <w:p w14:paraId="2E361489" w14:textId="77777777" w:rsidR="00C56A93" w:rsidRDefault="00C56A93" w:rsidP="00C56A93">
      <w:pPr>
        <w:pStyle w:val="Figure"/>
      </w:pPr>
      <w:r>
        <w:rPr>
          <w:noProof/>
        </w:rPr>
        <w:lastRenderedPageBreak/>
        <w:drawing>
          <wp:inline distT="0" distB="0" distL="0" distR="0" wp14:anchorId="1794D44F" wp14:editId="43A18CFA">
            <wp:extent cx="5334000" cy="377947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ysHeaders.png"/>
                    <pic:cNvPicPr>
                      <a:picLocks noChangeAspect="1" noChangeArrowheads="1"/>
                    </pic:cNvPicPr>
                  </pic:nvPicPr>
                  <pic:blipFill>
                    <a:blip r:embed="rId15"/>
                    <a:stretch>
                      <a:fillRect/>
                    </a:stretch>
                  </pic:blipFill>
                  <pic:spPr bwMode="auto">
                    <a:xfrm>
                      <a:off x="0" y="0"/>
                      <a:ext cx="5334000" cy="3779477"/>
                    </a:xfrm>
                    <a:prstGeom prst="rect">
                      <a:avLst/>
                    </a:prstGeom>
                    <a:noFill/>
                    <a:ln w="9525">
                      <a:noFill/>
                      <a:headEnd/>
                      <a:tailEnd/>
                    </a:ln>
                  </pic:spPr>
                </pic:pic>
              </a:graphicData>
            </a:graphic>
          </wp:inline>
        </w:drawing>
      </w:r>
    </w:p>
    <w:p w14:paraId="6BBE9AD1" w14:textId="7FDF2D6E" w:rsidR="00C56A93" w:rsidRDefault="00C56A93" w:rsidP="00C56A93">
      <w:pPr>
        <w:pStyle w:val="FigureCaption"/>
      </w:pPr>
      <w:r>
        <w:rPr>
          <w:b/>
        </w:rPr>
        <w:t>Figure 6</w:t>
      </w:r>
      <w:ins w:id="102" w:author="Melanie Spiller" w:date="2018-01-17T15:15:00Z">
        <w:r w:rsidR="00746DC7">
          <w:rPr>
            <w:b/>
          </w:rPr>
          <w:t>:</w:t>
        </w:r>
      </w:ins>
      <w:del w:id="103" w:author="Melanie Spiller" w:date="2018-01-17T15:15:00Z">
        <w:r w:rsidDel="00746DC7">
          <w:delText xml:space="preserve"> -</w:delText>
        </w:r>
      </w:del>
      <w:r>
        <w:t xml:space="preserve"> Http.sys hosting in ASP.NET Core provides efficient Windows hosting without a proxy </w:t>
      </w:r>
    </w:p>
    <w:p w14:paraId="41CC31BF" w14:textId="77777777" w:rsidR="00C56A93" w:rsidRDefault="00C56A93" w:rsidP="00C56A93">
      <w:pPr>
        <w:pStyle w:val="BodyText"/>
      </w:pPr>
    </w:p>
    <w:p w14:paraId="5DD7D3B1" w14:textId="458FCB01" w:rsidR="00C56A93" w:rsidRDefault="00C56A93" w:rsidP="00C56A93">
      <w:pPr>
        <w:pStyle w:val="BodyText"/>
      </w:pPr>
      <w:r>
        <w:t xml:space="preserve">Microsoft has a detailed document that describes how to set up http.sys hosting at </w:t>
      </w:r>
      <w:r w:rsidR="00DE3259">
        <w:fldChar w:fldCharType="begin"/>
      </w:r>
      <w:ins w:id="104" w:author="Rick Strahl" w:date="2018-05-09T14:58:00Z">
        <w:r w:rsidR="00DE3259">
          <w:instrText>HYPERLINK "https://goo.gl/XnFz88"</w:instrText>
        </w:r>
      </w:ins>
      <w:del w:id="105" w:author="Rick Strahl" w:date="2018-05-09T14:58:00Z">
        <w:r w:rsidR="00DE3259" w:rsidDel="00DE3259">
          <w:delInstrText xml:space="preserve"> HYPERLINK "https://goo.gl/XnFz88" </w:delInstrText>
        </w:r>
      </w:del>
      <w:ins w:id="106" w:author="Rick Strahl" w:date="2018-05-09T14:58:00Z"/>
      <w:r w:rsidR="00DE3259">
        <w:fldChar w:fldCharType="separate"/>
      </w:r>
      <w:r w:rsidRPr="001F7BCC">
        <w:rPr>
          <w:rStyle w:val="Hyperlink"/>
        </w:rPr>
        <w:t>https://goo.gl/XnFz88</w:t>
      </w:r>
      <w:r w:rsidR="00DE3259">
        <w:rPr>
          <w:rStyle w:val="Hyperlink"/>
        </w:rPr>
        <w:fldChar w:fldCharType="end"/>
      </w:r>
      <w:r w:rsidR="00746DC7">
        <w:rPr>
          <w:rStyle w:val="Hyperlink"/>
        </w:rPr>
        <w:t>.</w:t>
      </w:r>
    </w:p>
    <w:p w14:paraId="279ADE75" w14:textId="77777777" w:rsidR="00C56A93" w:rsidRDefault="00C56A93" w:rsidP="00C56A93">
      <w:pPr>
        <w:pStyle w:val="BodyText"/>
      </w:pPr>
    </w:p>
    <w:p w14:paraId="56F4FA30" w14:textId="449574BE" w:rsidR="00C56A93" w:rsidRDefault="007F5E6D" w:rsidP="00C56A93">
      <w:pPr>
        <w:pStyle w:val="BodyText"/>
      </w:pPr>
      <w:r>
        <w:t>I</w:t>
      </w:r>
      <w:r w:rsidR="00C56A93">
        <w:t>f you</w:t>
      </w:r>
      <w:r w:rsidR="00746DC7">
        <w:t>’</w:t>
      </w:r>
      <w:r w:rsidR="00C56A93">
        <w:t>re running on Windows</w:t>
      </w:r>
      <w:r w:rsidR="00746DC7">
        <w:t>,</w:t>
      </w:r>
      <w:r w:rsidR="00C56A93">
        <w:t xml:space="preserve"> this might be a cleaner and more easily configurable way to run ASP.NET Core applications than doing the Kestrel</w:t>
      </w:r>
      <w:r w:rsidR="00746DC7">
        <w:t xml:space="preserve"> </w:t>
      </w:r>
      <w:r w:rsidR="00C56A93">
        <w:t>&gt;</w:t>
      </w:r>
      <w:r w:rsidR="00746DC7">
        <w:t xml:space="preserve"> </w:t>
      </w:r>
      <w:r w:rsidR="00C56A93">
        <w:t>IIS dance. Doing some quick over</w:t>
      </w:r>
      <w:r w:rsidR="00746DC7">
        <w:t>-</w:t>
      </w:r>
      <w:r w:rsidR="00C56A93">
        <w:t>the</w:t>
      </w:r>
      <w:r w:rsidR="00746DC7">
        <w:t>-</w:t>
      </w:r>
      <w:r w:rsidR="00C56A93">
        <w:t xml:space="preserve">finger performance tests with </w:t>
      </w:r>
      <w:r w:rsidR="00C56A93" w:rsidRPr="007F5E6D">
        <w:rPr>
          <w:b/>
        </w:rPr>
        <w:t>West Wind WebSurge</w:t>
      </w:r>
      <w:r w:rsidR="00C56A93">
        <w:t xml:space="preserve"> (</w:t>
      </w:r>
      <w:r w:rsidR="00DE3259">
        <w:fldChar w:fldCharType="begin"/>
      </w:r>
      <w:ins w:id="107" w:author="Rick Strahl" w:date="2018-05-09T14:58:00Z">
        <w:r w:rsidR="00DE3259">
          <w:instrText>HYPERLINK "https://websurge.west-wind.com/"</w:instrText>
        </w:r>
      </w:ins>
      <w:del w:id="108" w:author="Rick Strahl" w:date="2018-05-09T14:58:00Z">
        <w:r w:rsidR="00DE3259" w:rsidDel="00DE3259">
          <w:delInstrText xml:space="preserve"> HYPERLINK "https://websurge.west-wind.com/" </w:delInstrText>
        </w:r>
      </w:del>
      <w:ins w:id="109" w:author="Rick Strahl" w:date="2018-05-09T14:58:00Z"/>
      <w:r w:rsidR="00DE3259">
        <w:fldChar w:fldCharType="separate"/>
      </w:r>
      <w:r w:rsidR="006002DF" w:rsidRPr="001F7BCC">
        <w:rPr>
          <w:rStyle w:val="Hyperlink"/>
        </w:rPr>
        <w:t>websurge.west-wind.com</w:t>
      </w:r>
      <w:r w:rsidR="00DE3259">
        <w:rPr>
          <w:rStyle w:val="Hyperlink"/>
        </w:rPr>
        <w:fldChar w:fldCharType="end"/>
      </w:r>
      <w:r w:rsidR="00C56A93">
        <w:t>) show that running with raw Http</w:t>
      </w:r>
      <w:r w:rsidR="006002DF">
        <w:t>.</w:t>
      </w:r>
      <w:r w:rsidR="00C56A93">
        <w:t>sys is a bit faster than running</w:t>
      </w:r>
      <w:r>
        <w:t xml:space="preserve"> Kestrel with IIS as a front</w:t>
      </w:r>
      <w:r w:rsidR="00746DC7">
        <w:t>-</w:t>
      </w:r>
      <w:r>
        <w:t>end proxy</w:t>
      </w:r>
      <w:r w:rsidR="0044024C">
        <w:t xml:space="preserve"> </w:t>
      </w:r>
      <w:r w:rsidR="00746DC7">
        <w:t xml:space="preserve">because </w:t>
      </w:r>
      <w:r w:rsidR="0044024C">
        <w:t>it eliminates the Proxy hop</w:t>
      </w:r>
      <w:r w:rsidR="00C56A93">
        <w:t>.</w:t>
      </w:r>
      <w:r w:rsidR="0044024C">
        <w:t xml:space="preserve"> However</w:t>
      </w:r>
      <w:r w:rsidR="00746DC7">
        <w:t>,</w:t>
      </w:r>
      <w:r w:rsidR="0044024C">
        <w:t xml:space="preserve"> by cutting out IIS</w:t>
      </w:r>
      <w:r w:rsidR="00746DC7">
        <w:t>,</w:t>
      </w:r>
      <w:r w:rsidR="0044024C">
        <w:t xml:space="preserve"> your application is now responsible for serving all content rather than letting IIS handle standard static content.</w:t>
      </w:r>
    </w:p>
    <w:p w14:paraId="57A2F4CF" w14:textId="77777777" w:rsidR="00C56A93" w:rsidRDefault="00C56A93" w:rsidP="00C56A93">
      <w:pPr>
        <w:pStyle w:val="BodyText"/>
      </w:pPr>
    </w:p>
    <w:p w14:paraId="0F2EF5B5" w14:textId="3454ADDE" w:rsidR="00C56A93" w:rsidRDefault="00C56A93" w:rsidP="00C56A93">
      <w:pPr>
        <w:pStyle w:val="BodyText"/>
      </w:pPr>
      <w:r>
        <w:t xml:space="preserve">For a public facing </w:t>
      </w:r>
      <w:r w:rsidR="00746DC7">
        <w:t>w</w:t>
      </w:r>
      <w:r>
        <w:t>ebsite</w:t>
      </w:r>
      <w:r w:rsidR="00746DC7">
        <w:t>,</w:t>
      </w:r>
      <w:r>
        <w:t xml:space="preserve"> you're probably better off with full IIS, but for raw APIs or internal applications</w:t>
      </w:r>
      <w:r w:rsidR="00746DC7">
        <w:t>,</w:t>
      </w:r>
      <w:r>
        <w:t xml:space="preserve"> Http</w:t>
      </w:r>
      <w:r w:rsidR="006002DF">
        <w:t>.</w:t>
      </w:r>
      <w:r>
        <w:t xml:space="preserve">sys is a great </w:t>
      </w:r>
      <w:r w:rsidR="002077DC">
        <w:t xml:space="preserve">alternative </w:t>
      </w:r>
      <w:r>
        <w:t>for Windows</w:t>
      </w:r>
      <w:r w:rsidR="00746DC7">
        <w:t>-</w:t>
      </w:r>
      <w:r>
        <w:t>hosted server applications.</w:t>
      </w:r>
    </w:p>
    <w:p w14:paraId="78832DC9" w14:textId="77777777" w:rsidR="00746DC7" w:rsidRDefault="00746DC7" w:rsidP="00C56A93">
      <w:pPr>
        <w:pStyle w:val="BodyText"/>
      </w:pPr>
    </w:p>
    <w:p w14:paraId="03F9E165" w14:textId="77777777" w:rsidR="00950E8C" w:rsidRDefault="00950E8C" w:rsidP="00950E8C">
      <w:pPr>
        <w:pStyle w:val="Heading3"/>
      </w:pPr>
      <w:r>
        <w:t>RazorPages</w:t>
      </w:r>
    </w:p>
    <w:p w14:paraId="2448841C" w14:textId="67CD082B" w:rsidR="00950E8C" w:rsidRDefault="00950E8C" w:rsidP="00950E8C">
      <w:pPr>
        <w:pStyle w:val="BodyText"/>
      </w:pPr>
      <w:r>
        <w:t>In ASP.NET Core 2.0</w:t>
      </w:r>
      <w:r w:rsidR="00746DC7">
        <w:t>,</w:t>
      </w:r>
      <w:r>
        <w:t xml:space="preserve"> Microsoft roll</w:t>
      </w:r>
      <w:r w:rsidR="00746DC7">
        <w:t>s</w:t>
      </w:r>
      <w:r>
        <w:t xml:space="preserve"> out </w:t>
      </w:r>
      <w:r w:rsidRPr="00950E8C">
        <w:rPr>
          <w:b/>
        </w:rPr>
        <w:t>RazorPages</w:t>
      </w:r>
      <w:r>
        <w:t>. RazorPages is completely new, although it's based on concepts that should be familiar to anybody who's used either ASP.NET WebPages or</w:t>
      </w:r>
      <w:r w:rsidR="00746DC7">
        <w:t>—</w:t>
      </w:r>
      <w:r>
        <w:t>gasp</w:t>
      </w:r>
      <w:r w:rsidR="00746DC7">
        <w:t>—</w:t>
      </w:r>
      <w:r w:rsidR="002077DC">
        <w:t xml:space="preserve">even </w:t>
      </w:r>
      <w:r>
        <w:t xml:space="preserve">WebForms </w:t>
      </w:r>
      <w:r w:rsidR="002077DC">
        <w:t>that came before it</w:t>
      </w:r>
      <w:r>
        <w:t>.</w:t>
      </w:r>
    </w:p>
    <w:p w14:paraId="02CCF8E6" w14:textId="0C752E5B" w:rsidR="00071973" w:rsidRDefault="00071973" w:rsidP="00950E8C">
      <w:pPr>
        <w:pStyle w:val="BodyText"/>
      </w:pPr>
    </w:p>
    <w:p w14:paraId="067FFF47" w14:textId="1AC28E21" w:rsidR="00071973" w:rsidRDefault="00071973" w:rsidP="00071973">
      <w:pPr>
        <w:pStyle w:val="PullQuote"/>
      </w:pPr>
      <w:r>
        <w:t>RazorPages provide a new approach for creating scripted server</w:t>
      </w:r>
      <w:ins w:id="110" w:author="Melanie Spiller" w:date="2018-01-17T15:19:00Z">
        <w:r w:rsidR="00746DC7">
          <w:t>-</w:t>
        </w:r>
      </w:ins>
      <w:del w:id="111" w:author="Melanie Spiller" w:date="2018-01-17T15:19:00Z">
        <w:r w:rsidDel="00746DC7">
          <w:delText xml:space="preserve"> </w:delText>
        </w:r>
      </w:del>
      <w:r>
        <w:t>side HTML content, using an approach similar to client</w:t>
      </w:r>
      <w:ins w:id="112" w:author="Melanie Spiller" w:date="2018-01-17T15:19:00Z">
        <w:r w:rsidR="00746DC7">
          <w:t>-</w:t>
        </w:r>
      </w:ins>
      <w:del w:id="113" w:author="Melanie Spiller" w:date="2018-01-17T15:19:00Z">
        <w:r w:rsidDel="00746DC7">
          <w:delText xml:space="preserve"> </w:delText>
        </w:r>
      </w:del>
      <w:r>
        <w:t>side frameworks like Angular or Vue.</w:t>
      </w:r>
    </w:p>
    <w:p w14:paraId="659F9BE9" w14:textId="77777777" w:rsidR="002077DC" w:rsidRDefault="002077DC" w:rsidP="00950E8C">
      <w:pPr>
        <w:pStyle w:val="BodyText"/>
      </w:pPr>
    </w:p>
    <w:p w14:paraId="0D00E44A" w14:textId="0497AAFD" w:rsidR="00950E8C" w:rsidRDefault="00950E8C" w:rsidP="00950E8C">
      <w:pPr>
        <w:pStyle w:val="BodyText"/>
      </w:pPr>
      <w:r>
        <w:t>When I first heard about RazorPages a while back</w:t>
      </w:r>
      <w:r w:rsidR="00746DC7">
        <w:t>,</w:t>
      </w:r>
      <w:r>
        <w:t xml:space="preserve"> I had mixed feelings about the concept. </w:t>
      </w:r>
      <w:r w:rsidR="00746DC7">
        <w:t xml:space="preserve">Although </w:t>
      </w:r>
      <w:r>
        <w:t xml:space="preserve">I think that </w:t>
      </w:r>
      <w:r w:rsidR="00746DC7">
        <w:t xml:space="preserve">a </w:t>
      </w:r>
      <w:r>
        <w:t>script</w:t>
      </w:r>
      <w:r w:rsidR="00746DC7">
        <w:t>-</w:t>
      </w:r>
      <w:r>
        <w:t xml:space="preserve">based framework is an absolute requirement for many </w:t>
      </w:r>
      <w:r w:rsidR="00746DC7">
        <w:t>w</w:t>
      </w:r>
      <w:r>
        <w:t xml:space="preserve">ebsites that deal primarily with content, I also feel that requiring a full </w:t>
      </w:r>
      <w:r>
        <w:lastRenderedPageBreak/>
        <w:t xml:space="preserve">ASP.NET Core application setup with </w:t>
      </w:r>
      <w:r w:rsidR="00E5065F">
        <w:t>controllers and views separated out, plus a full site</w:t>
      </w:r>
      <w:r>
        <w:t xml:space="preserve"> deployment process just to run script pages is a bit </w:t>
      </w:r>
      <w:r w:rsidR="00E5065F">
        <w:t>of overkill.</w:t>
      </w:r>
      <w:r>
        <w:t xml:space="preserve"> </w:t>
      </w:r>
      <w:r w:rsidR="00E5065F">
        <w:t>O</w:t>
      </w:r>
      <w:r>
        <w:t xml:space="preserve">ne of the advantages of tools like WebPages and WebForms is that you don't have to </w:t>
      </w:r>
      <w:r w:rsidR="00746DC7">
        <w:t>“</w:t>
      </w:r>
      <w:r>
        <w:t>install</w:t>
      </w:r>
      <w:r w:rsidR="00746DC7">
        <w:t>”</w:t>
      </w:r>
      <w:r>
        <w:t xml:space="preserve"> an application and you just drop a new page into a server and run.</w:t>
      </w:r>
      <w:r w:rsidR="002077DC">
        <w:t xml:space="preserve"> With RazorPages</w:t>
      </w:r>
      <w:r w:rsidR="00746DC7">
        <w:t>,</w:t>
      </w:r>
      <w:r w:rsidR="002077DC">
        <w:t xml:space="preserve"> you</w:t>
      </w:r>
      <w:r w:rsidR="00746DC7">
        <w:t>’</w:t>
      </w:r>
      <w:r w:rsidR="002077DC">
        <w:t xml:space="preserve">re still installing and deploying a Web </w:t>
      </w:r>
      <w:r w:rsidR="00746DC7">
        <w:t>“</w:t>
      </w:r>
      <w:r w:rsidR="002077DC">
        <w:t>application.</w:t>
      </w:r>
      <w:r w:rsidR="00746DC7">
        <w:t>”</w:t>
      </w:r>
    </w:p>
    <w:p w14:paraId="7137EF84" w14:textId="09EC7C37" w:rsidR="002E2B6A" w:rsidRDefault="002E2B6A" w:rsidP="00950E8C">
      <w:pPr>
        <w:pStyle w:val="BodyText"/>
      </w:pPr>
    </w:p>
    <w:p w14:paraId="726BD22D" w14:textId="148DBE23" w:rsidR="002E2B6A" w:rsidRDefault="00FE6427" w:rsidP="002E2B6A">
      <w:pPr>
        <w:pStyle w:val="BodyText"/>
      </w:pPr>
      <w:r>
        <w:t>But t</w:t>
      </w:r>
      <w:r w:rsidR="002E2B6A">
        <w:t xml:space="preserve">hink about how much clutter is involved in MVC to get a single view fired up in the default configuration </w:t>
      </w:r>
      <w:r w:rsidR="00746DC7">
        <w:t xml:space="preserve">that </w:t>
      </w:r>
      <w:r w:rsidR="002E2B6A">
        <w:t>ASP.NET MVC projects use:</w:t>
      </w:r>
    </w:p>
    <w:p w14:paraId="2D6AF36C" w14:textId="77777777" w:rsidR="002E2B6A" w:rsidRDefault="002E2B6A" w:rsidP="002E2B6A">
      <w:pPr>
        <w:pStyle w:val="BodyText"/>
      </w:pPr>
    </w:p>
    <w:p w14:paraId="47B41A43" w14:textId="77777777" w:rsidR="002E2B6A" w:rsidRDefault="002E2B6A" w:rsidP="002E2B6A">
      <w:pPr>
        <w:pStyle w:val="BullettedBodyText"/>
      </w:pPr>
      <w:r>
        <w:t xml:space="preserve">Controller Class </w:t>
      </w:r>
    </w:p>
    <w:p w14:paraId="7B093F70" w14:textId="1CC40DB3" w:rsidR="002E2B6A" w:rsidRDefault="002E2B6A" w:rsidP="002E2B6A">
      <w:pPr>
        <w:pStyle w:val="BullettedBodyText"/>
      </w:pPr>
      <w:r>
        <w:t>Controller Method th</w:t>
      </w:r>
      <w:r w:rsidR="00746DC7">
        <w:t>at</w:t>
      </w:r>
      <w:r>
        <w:t xml:space="preserve"> invokes your View (Controllers folder)</w:t>
      </w:r>
    </w:p>
    <w:p w14:paraId="2CD39749" w14:textId="77777777" w:rsidR="002E2B6A" w:rsidRDefault="002E2B6A" w:rsidP="002E2B6A">
      <w:pPr>
        <w:pStyle w:val="BullettedBodyText"/>
      </w:pPr>
      <w:r>
        <w:t>View Model (Models Folder)</w:t>
      </w:r>
    </w:p>
    <w:p w14:paraId="4C5F9F10" w14:textId="77777777" w:rsidR="002E2B6A" w:rsidRDefault="002E2B6A" w:rsidP="002E2B6A">
      <w:pPr>
        <w:pStyle w:val="BullettedBodyText"/>
      </w:pPr>
      <w:r>
        <w:t>View (View/Controller folder)</w:t>
      </w:r>
    </w:p>
    <w:p w14:paraId="0B6616F6" w14:textId="77777777" w:rsidR="002E2B6A" w:rsidRDefault="002E2B6A" w:rsidP="002E2B6A">
      <w:pPr>
        <w:pStyle w:val="BodyText"/>
      </w:pPr>
    </w:p>
    <w:p w14:paraId="668B8F4A" w14:textId="5C6E4EF7" w:rsidR="002E2B6A" w:rsidRDefault="002E2B6A" w:rsidP="002E2B6A">
      <w:pPr>
        <w:pStyle w:val="BodyText"/>
      </w:pPr>
      <w:r>
        <w:t>In other words</w:t>
      </w:r>
      <w:r w:rsidR="00746DC7">
        <w:t>,</w:t>
      </w:r>
      <w:r>
        <w:t xml:space="preserve"> code in MVC is scattered all over the place and there’s quite a bit of ceremony to get a page rendered. MVC works great for real </w:t>
      </w:r>
      <w:r w:rsidR="00746DC7">
        <w:t>“</w:t>
      </w:r>
      <w:r>
        <w:t>applications</w:t>
      </w:r>
      <w:r w:rsidR="00746DC7">
        <w:t>”</w:t>
      </w:r>
      <w:r>
        <w:t xml:space="preserve"> that require extensive logic to display pages. But </w:t>
      </w:r>
      <w:r w:rsidR="00D07025">
        <w:t>MVC i</w:t>
      </w:r>
      <w:r>
        <w:t>s terrible for mostly static content pages that only have minimal server logic embedded in pages</w:t>
      </w:r>
      <w:r w:rsidR="00D07025">
        <w:t xml:space="preserve"> like landing pages, company or product and news sites</w:t>
      </w:r>
      <w:r w:rsidR="00746DC7">
        <w:t>,</w:t>
      </w:r>
      <w:r w:rsidR="00D07025">
        <w:t xml:space="preserve"> etc. that require a little bit of dynamic logic. This type of content is much better served by self-contained script pages.</w:t>
      </w:r>
    </w:p>
    <w:p w14:paraId="1305055E" w14:textId="77777777" w:rsidR="002E2B6A" w:rsidRDefault="002E2B6A" w:rsidP="002E2B6A">
      <w:pPr>
        <w:pStyle w:val="BodyText"/>
      </w:pPr>
    </w:p>
    <w:p w14:paraId="3FC1DE87" w14:textId="7AF72D14" w:rsidR="00D07025" w:rsidRDefault="00D07025" w:rsidP="00950E8C">
      <w:pPr>
        <w:pStyle w:val="BodyText"/>
      </w:pPr>
      <w:r>
        <w:t>RazorPages mostly addresses this scenario, but at the same time</w:t>
      </w:r>
      <w:ins w:id="114" w:author="Melanie Spiller" w:date="2018-01-17T15:22:00Z">
        <w:r w:rsidR="00746DC7">
          <w:t>,</w:t>
        </w:r>
      </w:ins>
      <w:r>
        <w:t xml:space="preserve"> it</w:t>
      </w:r>
      <w:ins w:id="115" w:author="Melanie Spiller" w:date="2018-01-17T15:22:00Z">
        <w:r w:rsidR="00746DC7">
          <w:t>’</w:t>
        </w:r>
      </w:ins>
      <w:del w:id="116" w:author="Melanie Spiller" w:date="2018-01-17T15:22:00Z">
        <w:r w:rsidDel="00746DC7">
          <w:delText xml:space="preserve"> i</w:delText>
        </w:r>
      </w:del>
      <w:r>
        <w:t xml:space="preserve">s also powerful enough to create </w:t>
      </w:r>
      <w:ins w:id="117" w:author="Melanie Spiller" w:date="2018-01-17T15:22:00Z">
        <w:r w:rsidR="00746DC7">
          <w:t xml:space="preserve">a </w:t>
        </w:r>
      </w:ins>
      <w:r>
        <w:t>much more complex application with a</w:t>
      </w:r>
      <w:ins w:id="118" w:author="Rick Strahl" w:date="2018-01-19T11:46:00Z">
        <w:r w:rsidR="00013DDC">
          <w:t>n optional</w:t>
        </w:r>
      </w:ins>
      <w:r>
        <w:t xml:space="preserve"> fresh new</w:t>
      </w:r>
      <w:ins w:id="119" w:author="Rick Strahl" w:date="2018-01-19T11:45:00Z">
        <w:r w:rsidR="00FE6427">
          <w:t xml:space="preserve"> PageModel</w:t>
        </w:r>
      </w:ins>
      <w:del w:id="120" w:author="Rick Strahl" w:date="2018-01-19T11:45:00Z">
        <w:r w:rsidDel="00FE6427">
          <w:delText xml:space="preserve"> </w:delText>
        </w:r>
        <w:r w:rsidRPr="00735FC9" w:rsidDel="00FE6427">
          <w:rPr>
            <w:highlight w:val="yellow"/>
            <w:rPrChange w:id="121" w:author="Melanie Spiller" w:date="2018-01-17T15:22:00Z">
              <w:rPr/>
            </w:rPrChange>
          </w:rPr>
          <w:delText>CodeBehind</w:delText>
        </w:r>
      </w:del>
      <w:r>
        <w:t xml:space="preserve"> </w:t>
      </w:r>
      <w:del w:id="122" w:author="Rick Strahl" w:date="2018-01-19T11:45:00Z">
        <w:r w:rsidDel="00013DDC">
          <w:delText xml:space="preserve">model </w:delText>
        </w:r>
      </w:del>
      <w:ins w:id="123" w:author="Rick Strahl" w:date="2018-01-19T11:45:00Z">
        <w:r w:rsidR="00013DDC">
          <w:t xml:space="preserve">class </w:t>
        </w:r>
      </w:ins>
      <w:r>
        <w:t xml:space="preserve">that allows attaching multiple </w:t>
      </w:r>
      <w:del w:id="124" w:author="Melanie Spiller" w:date="2018-01-17T15:22:00Z">
        <w:r w:rsidDel="00735FC9">
          <w:delText>`</w:delText>
        </w:r>
      </w:del>
      <w:r w:rsidRPr="00735FC9">
        <w:rPr>
          <w:b/>
          <w:rPrChange w:id="125" w:author="Melanie Spiller" w:date="2018-01-17T15:22:00Z">
            <w:rPr/>
          </w:rPrChange>
        </w:rPr>
        <w:t>actions</w:t>
      </w:r>
      <w:del w:id="126" w:author="Melanie Spiller" w:date="2018-01-17T15:22:00Z">
        <w:r w:rsidDel="00735FC9">
          <w:delText>`</w:delText>
        </w:r>
      </w:del>
      <w:r>
        <w:t xml:space="preserve"> </w:t>
      </w:r>
      <w:r w:rsidR="004C05FC">
        <w:t>based on HTTP verbs.</w:t>
      </w:r>
      <w:ins w:id="127" w:author="Rick Strahl" w:date="2018-01-19T11:45:00Z">
        <w:r w:rsidR="00013DDC">
          <w:t xml:space="preserve"> This </w:t>
        </w:r>
      </w:ins>
      <w:ins w:id="128" w:author="Rick Strahl" w:date="2018-01-19T11:46:00Z">
        <w:r w:rsidR="00013DDC">
          <w:t xml:space="preserve">optional </w:t>
        </w:r>
      </w:ins>
      <w:ins w:id="129" w:author="Rick Strahl" w:date="2018-01-19T11:45:00Z">
        <w:r w:rsidR="00013DDC">
          <w:t>`</w:t>
        </w:r>
      </w:ins>
      <w:del w:id="130" w:author="Rick Strahl" w:date="2018-01-19T11:45:00Z">
        <w:r w:rsidR="004C05FC" w:rsidDel="00013DDC">
          <w:delText xml:space="preserve"> </w:delText>
        </w:r>
      </w:del>
      <w:del w:id="131" w:author="Rick Strahl" w:date="2018-01-19T11:40:00Z">
        <w:r w:rsidR="004C05FC" w:rsidDel="00FE6427">
          <w:delText xml:space="preserve">The </w:delText>
        </w:r>
      </w:del>
      <w:ins w:id="132" w:author="Rick Strahl" w:date="2018-01-19T11:39:00Z">
        <w:r w:rsidR="00FE6427">
          <w:rPr>
            <w:highlight w:val="yellow"/>
          </w:rPr>
          <w:t>Code</w:t>
        </w:r>
      </w:ins>
      <w:ins w:id="133" w:author="Rick Strahl" w:date="2018-01-19T11:40:00Z">
        <w:r w:rsidR="00FE6427">
          <w:rPr>
            <w:highlight w:val="yellow"/>
          </w:rPr>
          <w:t>B</w:t>
        </w:r>
      </w:ins>
      <w:commentRangeStart w:id="134"/>
      <w:commentRangeStart w:id="135"/>
      <w:del w:id="136" w:author="Rick Strahl" w:date="2018-01-19T11:39:00Z">
        <w:r w:rsidR="004C05FC" w:rsidRPr="00735FC9" w:rsidDel="00FE6427">
          <w:rPr>
            <w:highlight w:val="yellow"/>
            <w:rPrChange w:id="137" w:author="Melanie Spiller" w:date="2018-01-17T15:22:00Z">
              <w:rPr/>
            </w:rPrChange>
          </w:rPr>
          <w:delText>code</w:delText>
        </w:r>
      </w:del>
      <w:commentRangeEnd w:id="134"/>
      <w:r w:rsidR="00735FC9">
        <w:rPr>
          <w:rStyle w:val="CommentReference"/>
          <w:rFonts w:ascii="Verdana" w:hAnsi="Verdana"/>
        </w:rPr>
        <w:commentReference w:id="134"/>
      </w:r>
      <w:commentRangeEnd w:id="135"/>
      <w:r w:rsidR="00FE6427">
        <w:rPr>
          <w:rStyle w:val="CommentReference"/>
          <w:rFonts w:ascii="Verdana" w:hAnsi="Verdana"/>
        </w:rPr>
        <w:commentReference w:id="135"/>
      </w:r>
      <w:del w:id="138" w:author="Rick Strahl" w:date="2018-01-19T11:40:00Z">
        <w:r w:rsidR="004C05FC" w:rsidRPr="00735FC9" w:rsidDel="00FE6427">
          <w:rPr>
            <w:highlight w:val="yellow"/>
            <w:rPrChange w:id="139" w:author="Melanie Spiller" w:date="2018-01-17T15:22:00Z">
              <w:rPr/>
            </w:rPrChange>
          </w:rPr>
          <w:delText xml:space="preserve"> b</w:delText>
        </w:r>
      </w:del>
      <w:r w:rsidR="004C05FC" w:rsidRPr="00735FC9">
        <w:rPr>
          <w:highlight w:val="yellow"/>
          <w:rPrChange w:id="140" w:author="Melanie Spiller" w:date="2018-01-17T15:22:00Z">
            <w:rPr/>
          </w:rPrChange>
        </w:rPr>
        <w:t>ehind</w:t>
      </w:r>
      <w:ins w:id="141" w:author="Rick Strahl" w:date="2018-01-19T11:45:00Z">
        <w:r w:rsidR="00013DDC">
          <w:rPr>
            <w:highlight w:val="yellow"/>
          </w:rPr>
          <w:t>` like</w:t>
        </w:r>
      </w:ins>
      <w:r w:rsidR="004C05FC">
        <w:t xml:space="preserve"> </w:t>
      </w:r>
      <w:ins w:id="142" w:author="Rick Strahl" w:date="2018-01-19T11:45:00Z">
        <w:r w:rsidR="00013DDC">
          <w:t xml:space="preserve">approach </w:t>
        </w:r>
      </w:ins>
      <w:del w:id="143" w:author="Rick Strahl" w:date="2018-01-19T11:46:00Z">
        <w:r w:rsidR="004C05FC" w:rsidDel="00013DDC">
          <w:delText>can have</w:delText>
        </w:r>
      </w:del>
      <w:ins w:id="144" w:author="Rick Strahl" w:date="2018-01-19T11:46:00Z">
        <w:r w:rsidR="00013DDC">
          <w:t>has</w:t>
        </w:r>
      </w:ins>
      <w:r w:rsidR="004C05FC">
        <w:t xml:space="preserve"> common startup code and specific</w:t>
      </w:r>
      <w:ins w:id="145" w:author="Melanie Spiller" w:date="2018-01-17T15:23:00Z">
        <w:r w:rsidR="00735FC9">
          <w:t>s</w:t>
        </w:r>
      </w:ins>
      <w:r w:rsidR="004C05FC">
        <w:t xml:space="preserve"> for GET and POST operations</w:t>
      </w:r>
      <w:ins w:id="146" w:author="Melanie Spiller" w:date="2018-01-17T15:23:00Z">
        <w:r w:rsidR="00735FC9">
          <w:t>,</w:t>
        </w:r>
      </w:ins>
      <w:r w:rsidR="004C05FC">
        <w:t xml:space="preserve"> for example. This is a different way of doing MVC that has much more in common with client</w:t>
      </w:r>
      <w:ins w:id="147" w:author="Melanie Spiller" w:date="2018-01-17T15:23:00Z">
        <w:r w:rsidR="00735FC9">
          <w:t>-</w:t>
        </w:r>
      </w:ins>
      <w:del w:id="148" w:author="Melanie Spiller" w:date="2018-01-17T15:23:00Z">
        <w:r w:rsidR="004C05FC" w:rsidDel="00735FC9">
          <w:delText xml:space="preserve"> </w:delText>
        </w:r>
      </w:del>
      <w:r w:rsidR="004C05FC">
        <w:t xml:space="preserve">side frameworks like Angular or Vue than </w:t>
      </w:r>
      <w:ins w:id="149" w:author="Rick Strahl" w:date="2018-01-19T11:46:00Z">
        <w:r w:rsidR="00013DDC">
          <w:t xml:space="preserve">ASP.NET </w:t>
        </w:r>
      </w:ins>
      <w:del w:id="150" w:author="Rick Strahl" w:date="2018-01-19T11:46:00Z">
        <w:r w:rsidR="004C05FC" w:rsidDel="00013DDC">
          <w:delText xml:space="preserve">standard </w:delText>
        </w:r>
      </w:del>
      <w:r w:rsidR="004C05FC">
        <w:t>MVC.</w:t>
      </w:r>
    </w:p>
    <w:p w14:paraId="30680BDD" w14:textId="2C92F553" w:rsidR="00D07025" w:rsidRDefault="00D07025" w:rsidP="00950E8C">
      <w:pPr>
        <w:pStyle w:val="BodyText"/>
      </w:pPr>
    </w:p>
    <w:p w14:paraId="681626B9" w14:textId="3C56769C" w:rsidR="004C05FC" w:rsidRDefault="004C05FC" w:rsidP="00950E8C">
      <w:pPr>
        <w:pStyle w:val="BodyText"/>
      </w:pPr>
      <w:r>
        <w:t>One thing to understand is that RazorPages s</w:t>
      </w:r>
      <w:r w:rsidR="00E5065F">
        <w:t xml:space="preserve">till requires </w:t>
      </w:r>
      <w:r w:rsidR="00D07025">
        <w:t xml:space="preserve">an ASP.NET Core application to be </w:t>
      </w:r>
      <w:r>
        <w:t>deployed</w:t>
      </w:r>
      <w:r w:rsidR="00D07025">
        <w:t xml:space="preserve"> </w:t>
      </w:r>
      <w:r>
        <w:t>on the server</w:t>
      </w:r>
      <w:r w:rsidR="00D07025">
        <w:t xml:space="preserve">. </w:t>
      </w:r>
      <w:r>
        <w:t>Unlike WebForms or WebPages</w:t>
      </w:r>
      <w:ins w:id="151" w:author="Melanie Spiller" w:date="2018-01-17T15:23:00Z">
        <w:r w:rsidR="00735FC9">
          <w:t>,</w:t>
        </w:r>
      </w:ins>
      <w:r>
        <w:t xml:space="preserve"> which </w:t>
      </w:r>
      <w:del w:id="152" w:author="Melanie Spiller" w:date="2018-01-17T15:24:00Z">
        <w:r w:rsidDel="00735FC9">
          <w:delText>‘</w:delText>
        </w:r>
      </w:del>
      <w:ins w:id="153" w:author="Melanie Spiller" w:date="2018-01-17T15:24:00Z">
        <w:r w:rsidR="00735FC9">
          <w:t>”</w:t>
        </w:r>
      </w:ins>
      <w:r>
        <w:t>just work</w:t>
      </w:r>
      <w:ins w:id="154" w:author="Melanie Spiller" w:date="2018-01-17T15:24:00Z">
        <w:r w:rsidR="00735FC9">
          <w:t>”</w:t>
        </w:r>
      </w:ins>
      <w:del w:id="155" w:author="Melanie Spiller" w:date="2018-01-17T15:24:00Z">
        <w:r w:rsidDel="00735FC9">
          <w:delText>’</w:delText>
        </w:r>
      </w:del>
      <w:r>
        <w:t xml:space="preserve"> by dropping a page in</w:t>
      </w:r>
      <w:ins w:id="156" w:author="Melanie Spiller" w:date="2018-01-17T15:24:00Z">
        <w:r w:rsidR="00735FC9">
          <w:t>to</w:t>
        </w:r>
      </w:ins>
      <w:r>
        <w:t xml:space="preserve"> a virtual folder or </w:t>
      </w:r>
      <w:ins w:id="157" w:author="Melanie Spiller" w:date="2018-01-17T15:24:00Z">
        <w:r w:rsidR="00735FC9">
          <w:t>w</w:t>
        </w:r>
      </w:ins>
      <w:del w:id="158" w:author="Melanie Spiller" w:date="2018-01-17T15:24:00Z">
        <w:r w:rsidDel="00735FC9">
          <w:delText>W</w:delText>
        </w:r>
      </w:del>
      <w:r>
        <w:t>eb</w:t>
      </w:r>
      <w:del w:id="159" w:author="Melanie Spiller" w:date="2018-01-17T15:24:00Z">
        <w:r w:rsidDel="00735FC9">
          <w:delText xml:space="preserve"> </w:delText>
        </w:r>
      </w:del>
      <w:r>
        <w:t xml:space="preserve">site, RazorPages are hosted inside of </w:t>
      </w:r>
      <w:del w:id="160" w:author="Melanie Spiller" w:date="2018-01-17T15:24:00Z">
        <w:r w:rsidDel="00735FC9">
          <w:delText xml:space="preserve">its </w:delText>
        </w:r>
      </w:del>
      <w:ins w:id="161" w:author="Melanie Spiller" w:date="2018-01-17T15:24:00Z">
        <w:r w:rsidR="00735FC9">
          <w:t xml:space="preserve">their </w:t>
        </w:r>
      </w:ins>
      <w:r>
        <w:t>own ASP.NET Core application, which means you still have to build and deploy that application.</w:t>
      </w:r>
      <w:ins w:id="162" w:author="Rick Strahl" w:date="2018-01-19T11:41:00Z">
        <w:r w:rsidR="00FE6427">
          <w:t xml:space="preserve"> Once the application is up however you can simply add or update Razor Pages while the application is running as Razor Pages are dynamically compiled at runtime. </w:t>
        </w:r>
      </w:ins>
      <w:del w:id="163" w:author="Rick Strahl" w:date="2018-01-19T11:41:00Z">
        <w:r w:rsidDel="00FE6427">
          <w:delText xml:space="preserve"> Bu</w:delText>
        </w:r>
      </w:del>
      <w:ins w:id="164" w:author="Rick Strahl" w:date="2018-01-19T11:42:00Z">
        <w:r w:rsidR="00FE6427">
          <w:t xml:space="preserve">Because Razor Pages is part of an application, </w:t>
        </w:r>
      </w:ins>
      <w:del w:id="165" w:author="Rick Strahl" w:date="2018-01-19T11:42:00Z">
        <w:r w:rsidDel="00FE6427">
          <w:delText xml:space="preserve">t </w:delText>
        </w:r>
      </w:del>
      <w:r>
        <w:t>it also provides the benefits of being able to create custom components and tak</w:t>
      </w:r>
      <w:ins w:id="166" w:author="Melanie Spiller" w:date="2018-01-17T15:24:00Z">
        <w:r w:rsidR="00735FC9">
          <w:t>e</w:t>
        </w:r>
      </w:ins>
      <w:del w:id="167" w:author="Melanie Spiller" w:date="2018-01-17T15:24:00Z">
        <w:r w:rsidDel="00735FC9">
          <w:delText>ing</w:delText>
        </w:r>
      </w:del>
      <w:r>
        <w:t xml:space="preserve"> part of the ASP.NET Core Middleware pipeline and everything else that ASP.NET Core’s base functionality provides. It’s up to you to decide what you want to support.</w:t>
      </w:r>
    </w:p>
    <w:p w14:paraId="11999042" w14:textId="77777777" w:rsidR="002E2B6A" w:rsidRDefault="002E2B6A" w:rsidP="00950E8C">
      <w:pPr>
        <w:pStyle w:val="BodyText"/>
      </w:pPr>
    </w:p>
    <w:p w14:paraId="7E0494E1" w14:textId="5F66CEBE" w:rsidR="005E2FD0" w:rsidRDefault="002E2B6A" w:rsidP="005E2FD0">
      <w:pPr>
        <w:pStyle w:val="BodyText"/>
      </w:pPr>
      <w:r>
        <w:t>RazorPage</w:t>
      </w:r>
      <w:r w:rsidR="004C05FC">
        <w:t xml:space="preserve">s </w:t>
      </w:r>
      <w:r w:rsidR="00E5065F">
        <w:t>us</w:t>
      </w:r>
      <w:r>
        <w:t>e</w:t>
      </w:r>
      <w:r w:rsidR="00E5065F">
        <w:t xml:space="preserve"> the same exact Razor syntax that MVC uses</w:t>
      </w:r>
      <w:ins w:id="168" w:author="Melanie Spiller" w:date="2018-01-17T15:24:00Z">
        <w:r w:rsidR="00735FC9">
          <w:t>,</w:t>
        </w:r>
      </w:ins>
      <w:r w:rsidR="00E5065F">
        <w:t xml:space="preserve"> so unlike </w:t>
      </w:r>
      <w:ins w:id="169" w:author="Rick Strahl" w:date="2018-01-19T11:42:00Z">
        <w:r w:rsidR="00FE6427">
          <w:t xml:space="preserve">the older </w:t>
        </w:r>
      </w:ins>
      <w:r w:rsidR="00E5065F">
        <w:t>WebPages</w:t>
      </w:r>
      <w:ins w:id="170" w:author="Rick Strahl" w:date="2018-01-19T11:42:00Z">
        <w:r w:rsidR="00FE6427">
          <w:t xml:space="preserve"> technology</w:t>
        </w:r>
      </w:ins>
      <w:ins w:id="171" w:author="Melanie Spiller" w:date="2018-01-17T15:25:00Z">
        <w:del w:id="172" w:author="Rick Strahl" w:date="2018-01-19T11:43:00Z">
          <w:r w:rsidR="00735FC9" w:rsidDel="00FE6427">
            <w:delText>,</w:delText>
          </w:r>
        </w:del>
      </w:ins>
      <w:del w:id="173" w:author="Rick Strahl" w:date="2018-01-19T11:43:00Z">
        <w:r w:rsidR="00E5065F" w:rsidDel="00FE6427">
          <w:delText xml:space="preserve"> which was actually was a different product, </w:delText>
        </w:r>
      </w:del>
      <w:ins w:id="174" w:author="Rick Strahl" w:date="2018-01-19T11:43:00Z">
        <w:r w:rsidR="00FE6427">
          <w:t xml:space="preserve">, </w:t>
        </w:r>
      </w:ins>
      <w:r w:rsidR="004C05FC">
        <w:t xml:space="preserve">RazorPages and MVC Views share </w:t>
      </w:r>
      <w:r w:rsidR="00E5065F">
        <w:t>the same Razor engine and parsers</w:t>
      </w:r>
      <w:r w:rsidR="004C05FC">
        <w:t xml:space="preserve"> and you can move Views between the two models easily. </w:t>
      </w:r>
      <w:r w:rsidR="00E5065F">
        <w:t>If you really want to get fancy</w:t>
      </w:r>
      <w:ins w:id="175" w:author="Melanie Spiller" w:date="2018-01-17T15:25:00Z">
        <w:r w:rsidR="00735FC9">
          <w:t>,</w:t>
        </w:r>
      </w:ins>
      <w:r w:rsidR="00E5065F">
        <w:t xml:space="preserve"> you can even mix and match and use RazorPages and MVC in the same application</w:t>
      </w:r>
      <w:r w:rsidR="004C05FC">
        <w:t>. A common scenario might be to use RazorPages for HTML content and MVC for API requests.</w:t>
      </w:r>
      <w:r w:rsidR="005E2FD0">
        <w:t xml:space="preserve"> </w:t>
      </w:r>
    </w:p>
    <w:p w14:paraId="26BFDA70" w14:textId="77777777" w:rsidR="005E2FD0" w:rsidRDefault="005E2FD0" w:rsidP="005E2FD0">
      <w:pPr>
        <w:pStyle w:val="BodyText"/>
        <w:rPr>
          <w:b/>
        </w:rPr>
      </w:pPr>
    </w:p>
    <w:p w14:paraId="1FD99267" w14:textId="1A1F189B" w:rsidR="005E2FD0" w:rsidRDefault="005E2FD0" w:rsidP="00950E8C">
      <w:pPr>
        <w:pStyle w:val="BodyText"/>
      </w:pPr>
      <w:r w:rsidRPr="005E2FD0">
        <w:rPr>
          <w:b/>
        </w:rPr>
        <w:t>Listing 5</w:t>
      </w:r>
      <w:r>
        <w:t xml:space="preserve"> shows an example of a self-contained scripted Razor page that includes a model and controller methods inline.</w:t>
      </w:r>
    </w:p>
    <w:p w14:paraId="55ADD338" w14:textId="7A9438B2" w:rsidR="005E2FD0" w:rsidRPr="007F5E6D" w:rsidRDefault="005E2FD0" w:rsidP="005E2FD0">
      <w:pPr>
        <w:pStyle w:val="BodyText"/>
      </w:pPr>
      <w:r w:rsidRPr="007F5E6D">
        <w:t xml:space="preserve">Before you completely dismiss inline code in the </w:t>
      </w:r>
      <w:r w:rsidRPr="007F5E6D">
        <w:rPr>
          <w:rStyle w:val="VerbatimChar"/>
          <w:rFonts w:ascii="Calibri" w:hAnsi="Calibri"/>
          <w:b/>
          <w:sz w:val="20"/>
        </w:rPr>
        <w:t>.cshtml</w:t>
      </w:r>
      <w:r w:rsidRPr="007F5E6D">
        <w:t xml:space="preserve"> template, consider that code inside the RazorPage is dynamically compiled at runtime, which means </w:t>
      </w:r>
      <w:r w:rsidR="00735FC9">
        <w:t xml:space="preserve">that </w:t>
      </w:r>
      <w:r w:rsidRPr="007F5E6D">
        <w:t>you can make changes to the page without having to recompile and restart your entire application</w:t>
      </w:r>
      <w:r>
        <w:t xml:space="preserve"> as you have to do with controller or even </w:t>
      </w:r>
      <w:commentRangeStart w:id="176"/>
      <w:r>
        <w:t xml:space="preserve">CodeBehind </w:t>
      </w:r>
      <w:commentRangeEnd w:id="176"/>
      <w:r w:rsidR="00735FC9">
        <w:rPr>
          <w:rStyle w:val="CommentReference"/>
          <w:rFonts w:ascii="Verdana" w:hAnsi="Verdana"/>
        </w:rPr>
        <w:commentReference w:id="176"/>
      </w:r>
      <w:r>
        <w:t>code in ASP.NET Core applications.</w:t>
      </w:r>
    </w:p>
    <w:p w14:paraId="3B8E1AFB" w14:textId="77777777" w:rsidR="005E2FD0" w:rsidRPr="007F5E6D" w:rsidRDefault="005E2FD0" w:rsidP="007F5E6D">
      <w:pPr>
        <w:pStyle w:val="BodyText"/>
      </w:pPr>
    </w:p>
    <w:p w14:paraId="3CCB994D" w14:textId="282E2F7E" w:rsidR="00950E8C" w:rsidRDefault="00950E8C" w:rsidP="00AC6534">
      <w:pPr>
        <w:pStyle w:val="BodyText"/>
      </w:pPr>
      <w:r w:rsidRPr="00AC6534">
        <w:t>Although I really like the fact that you can embed a model right into the Razor page for simple pages, this gets messy quickly. More commonly</w:t>
      </w:r>
      <w:r w:rsidR="00735FC9">
        <w:t>,</w:t>
      </w:r>
      <w:r w:rsidRPr="00AC6534">
        <w:t xml:space="preserve"> you pull out the </w:t>
      </w:r>
      <w:r w:rsidRPr="00AC6534">
        <w:rPr>
          <w:rStyle w:val="VerbatimChar"/>
          <w:rFonts w:ascii="Calibri" w:hAnsi="Calibri"/>
          <w:sz w:val="20"/>
        </w:rPr>
        <w:t>PageModel</w:t>
      </w:r>
      <w:r w:rsidRPr="00AC6534">
        <w:t xml:space="preserve"> into a separate </w:t>
      </w:r>
      <w:r w:rsidR="00FE6427">
        <w:t xml:space="preserve">‘CodeBehind’ PageModel </w:t>
      </w:r>
      <w:r w:rsidRPr="00AC6534">
        <w:t>class</w:t>
      </w:r>
      <w:r w:rsidR="00FE6427">
        <w:t>. T</w:t>
      </w:r>
      <w:r w:rsidRPr="00AC6534">
        <w:t xml:space="preserve">he default template that creates a RazorPage in Visual Studio does just that. When you create a new RazorPage in Visual </w:t>
      </w:r>
      <w:r w:rsidR="00735FC9">
        <w:t>S</w:t>
      </w:r>
      <w:r w:rsidRPr="00AC6534">
        <w:t>tudio</w:t>
      </w:r>
      <w:r w:rsidR="00735FC9">
        <w:t>,</w:t>
      </w:r>
      <w:r w:rsidRPr="00AC6534">
        <w:t xml:space="preserve"> you get a </w:t>
      </w:r>
      <w:r w:rsidRPr="005E2FD0">
        <w:rPr>
          <w:rStyle w:val="VerbatimChar"/>
          <w:rFonts w:ascii="Calibri" w:hAnsi="Calibri"/>
          <w:b/>
          <w:sz w:val="20"/>
        </w:rPr>
        <w:t>.cshtml</w:t>
      </w:r>
      <w:r w:rsidRPr="00AC6534">
        <w:t xml:space="preserve"> and a nested </w:t>
      </w:r>
      <w:r w:rsidRPr="005E2FD0">
        <w:rPr>
          <w:rStyle w:val="VerbatimChar"/>
          <w:rFonts w:ascii="Calibri" w:hAnsi="Calibri"/>
          <w:b/>
          <w:sz w:val="20"/>
        </w:rPr>
        <w:t>.cshtml.cs</w:t>
      </w:r>
      <w:r w:rsidRPr="00AC6534">
        <w:t xml:space="preserve"> file</w:t>
      </w:r>
      <w:r w:rsidR="00735FC9">
        <w:t>,</w:t>
      </w:r>
      <w:r w:rsidR="005E2FD0">
        <w:t xml:space="preserve"> as shown in </w:t>
      </w:r>
      <w:r w:rsidR="005E2FD0" w:rsidRPr="005E2FD0">
        <w:rPr>
          <w:b/>
        </w:rPr>
        <w:t>Figure 7</w:t>
      </w:r>
      <w:r w:rsidR="005E2FD0">
        <w:t>.</w:t>
      </w:r>
    </w:p>
    <w:p w14:paraId="0C193581" w14:textId="77777777" w:rsidR="005E2FD0" w:rsidRPr="00AC6534" w:rsidRDefault="005E2FD0" w:rsidP="00AC6534">
      <w:pPr>
        <w:pStyle w:val="BodyText"/>
      </w:pPr>
    </w:p>
    <w:p w14:paraId="69C4EDDF" w14:textId="77777777" w:rsidR="00950E8C" w:rsidRDefault="00950E8C" w:rsidP="007F5E6D">
      <w:pPr>
        <w:pStyle w:val="Figure"/>
      </w:pPr>
      <w:r>
        <w:rPr>
          <w:noProof/>
        </w:rPr>
        <w:lastRenderedPageBreak/>
        <w:drawing>
          <wp:inline distT="0" distB="0" distL="0" distR="0" wp14:anchorId="702FB0C0" wp14:editId="709CB4D3">
            <wp:extent cx="5334000" cy="267655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geAndCodeBehind.png"/>
                    <pic:cNvPicPr>
                      <a:picLocks noChangeAspect="1" noChangeArrowheads="1"/>
                    </pic:cNvPicPr>
                  </pic:nvPicPr>
                  <pic:blipFill>
                    <a:blip r:embed="rId16"/>
                    <a:stretch>
                      <a:fillRect/>
                    </a:stretch>
                  </pic:blipFill>
                  <pic:spPr bwMode="auto">
                    <a:xfrm>
                      <a:off x="0" y="0"/>
                      <a:ext cx="5334000" cy="2676559"/>
                    </a:xfrm>
                    <a:prstGeom prst="rect">
                      <a:avLst/>
                    </a:prstGeom>
                    <a:noFill/>
                    <a:ln w="9525">
                      <a:noFill/>
                      <a:headEnd/>
                      <a:tailEnd/>
                    </a:ln>
                  </pic:spPr>
                </pic:pic>
              </a:graphicData>
            </a:graphic>
          </wp:inline>
        </w:drawing>
      </w:r>
    </w:p>
    <w:p w14:paraId="42E6681E" w14:textId="22DB747A" w:rsidR="00950E8C" w:rsidRDefault="00950E8C" w:rsidP="007F5E6D">
      <w:pPr>
        <w:pStyle w:val="FigureCaption"/>
      </w:pPr>
      <w:r>
        <w:rPr>
          <w:b/>
        </w:rPr>
        <w:t>Figure 7</w:t>
      </w:r>
      <w:r w:rsidR="00735FC9">
        <w:rPr>
          <w:b/>
        </w:rPr>
        <w:t>:</w:t>
      </w:r>
      <w:r>
        <w:t xml:space="preserve"> RazorPage </w:t>
      </w:r>
      <w:r w:rsidR="00013DDC">
        <w:t>‘CodeBehind`</w:t>
      </w:r>
      <w:commentRangeStart w:id="177"/>
      <w:r>
        <w:t xml:space="preserve"> </w:t>
      </w:r>
      <w:commentRangeEnd w:id="177"/>
      <w:r w:rsidR="00735FC9">
        <w:rPr>
          <w:rStyle w:val="CommentReference"/>
          <w:color w:val="auto"/>
        </w:rPr>
        <w:commentReference w:id="177"/>
      </w:r>
      <w:r>
        <w:t xml:space="preserve">uses a hybrid </w:t>
      </w:r>
      <w:r w:rsidR="00013DDC">
        <w:t>m</w:t>
      </w:r>
      <w:r w:rsidR="006259A6">
        <w:t>odel</w:t>
      </w:r>
      <w:r>
        <w:t>/</w:t>
      </w:r>
      <w:r w:rsidR="00013DDC">
        <w:t>c</w:t>
      </w:r>
      <w:r>
        <w:t xml:space="preserve">ontroller </w:t>
      </w:r>
      <w:r w:rsidR="00013DDC">
        <w:t>PageModel</w:t>
      </w:r>
      <w:r>
        <w:t>class</w:t>
      </w:r>
    </w:p>
    <w:p w14:paraId="7E54D08E" w14:textId="77777777" w:rsidR="007F5E6D" w:rsidRDefault="007F5E6D" w:rsidP="007F5E6D">
      <w:pPr>
        <w:pStyle w:val="BodyText"/>
      </w:pPr>
      <w:bookmarkStart w:id="178" w:name="icon-info-circle-razorpages-runtime-comp"/>
      <w:bookmarkEnd w:id="178"/>
    </w:p>
    <w:p w14:paraId="74844CA2" w14:textId="090117DB" w:rsidR="00950E8C" w:rsidRPr="005E2FD0" w:rsidRDefault="00950E8C" w:rsidP="005E2FD0">
      <w:pPr>
        <w:pStyle w:val="BodyText"/>
      </w:pPr>
      <w:r w:rsidRPr="005E2FD0">
        <w:t xml:space="preserve">The </w:t>
      </w:r>
      <w:r w:rsidRPr="005707F0">
        <w:rPr>
          <w:rStyle w:val="VerbatimChar"/>
          <w:rFonts w:ascii="Calibri" w:hAnsi="Calibri"/>
          <w:b/>
          <w:sz w:val="20"/>
        </w:rPr>
        <w:t>PageModel</w:t>
      </w:r>
      <w:r w:rsidRPr="005E2FD0">
        <w:t xml:space="preserve"> subclass in this scenario becomes a hybrid of controller and model code very similar to the way many client</w:t>
      </w:r>
      <w:r w:rsidR="00735FC9">
        <w:t>-</w:t>
      </w:r>
      <w:r w:rsidRPr="005E2FD0">
        <w:t>side frameworks like Angular handle the MV* operation</w:t>
      </w:r>
      <w:r w:rsidR="00735FC9">
        <w:t>,</w:t>
      </w:r>
      <w:r w:rsidRPr="005E2FD0">
        <w:t xml:space="preserve"> which is more compact and easier to manage than having an explicit controller located in yet another external class.</w:t>
      </w:r>
    </w:p>
    <w:p w14:paraId="55382584" w14:textId="77777777" w:rsidR="007F5E6D" w:rsidRDefault="007F5E6D" w:rsidP="007F5E6D">
      <w:pPr>
        <w:pStyle w:val="BodyText"/>
      </w:pPr>
    </w:p>
    <w:p w14:paraId="127CE53B" w14:textId="09FCD3C0" w:rsidR="00950E8C" w:rsidRDefault="00950E8C" w:rsidP="005E2FD0">
      <w:pPr>
        <w:pStyle w:val="BodyText"/>
      </w:pPr>
      <w:r w:rsidRPr="005E2FD0">
        <w:rPr>
          <w:rStyle w:val="VerbatimChar"/>
          <w:rFonts w:ascii="Calibri" w:hAnsi="Calibri"/>
          <w:b/>
          <w:sz w:val="20"/>
        </w:rPr>
        <w:t>PageModel</w:t>
      </w:r>
      <w:r w:rsidRPr="005E2FD0">
        <w:t xml:space="preserve"> supports implementation of a few well</w:t>
      </w:r>
      <w:r w:rsidR="00735FC9">
        <w:t>-</w:t>
      </w:r>
      <w:r w:rsidRPr="005E2FD0">
        <w:t>known methods</w:t>
      </w:r>
      <w:r w:rsidR="00735FC9">
        <w:t>,</w:t>
      </w:r>
      <w:r w:rsidRPr="005E2FD0">
        <w:t xml:space="preserve"> like </w:t>
      </w:r>
      <w:r w:rsidRPr="005E2FD0">
        <w:rPr>
          <w:rStyle w:val="VerbatimChar"/>
          <w:rFonts w:ascii="Calibri" w:hAnsi="Calibri"/>
          <w:b/>
          <w:sz w:val="20"/>
        </w:rPr>
        <w:t>OnGet()</w:t>
      </w:r>
      <w:r w:rsidRPr="005E2FD0">
        <w:t xml:space="preserve">, </w:t>
      </w:r>
      <w:r w:rsidRPr="005E2FD0">
        <w:rPr>
          <w:rStyle w:val="VerbatimChar"/>
          <w:rFonts w:ascii="Calibri" w:hAnsi="Calibri"/>
          <w:b/>
          <w:sz w:val="20"/>
        </w:rPr>
        <w:t>OnPost()</w:t>
      </w:r>
      <w:r w:rsidR="00735FC9">
        <w:rPr>
          <w:rStyle w:val="VerbatimChar"/>
          <w:rFonts w:ascii="Calibri" w:hAnsi="Calibri"/>
          <w:b/>
          <w:sz w:val="20"/>
        </w:rPr>
        <w:t>,</w:t>
      </w:r>
      <w:r w:rsidRPr="005E2FD0">
        <w:t xml:space="preserve"> etc</w:t>
      </w:r>
      <w:r w:rsidR="005E2FD0">
        <w:t>.</w:t>
      </w:r>
      <w:r w:rsidR="00735FC9">
        <w:t>,</w:t>
      </w:r>
      <w:r w:rsidRPr="005E2FD0">
        <w:t xml:space="preserve"> for each of the supported verbs that can handle HTTP operations just like you would in a controller. An odd feature called </w:t>
      </w:r>
      <w:r w:rsidRPr="005E2FD0">
        <w:rPr>
          <w:b/>
        </w:rPr>
        <w:t>PageHandlers</w:t>
      </w:r>
      <w:r w:rsidRPr="005E2FD0">
        <w:t xml:space="preserve"> using the </w:t>
      </w:r>
      <w:r w:rsidRPr="005E2FD0">
        <w:rPr>
          <w:rStyle w:val="VerbatimChar"/>
          <w:rFonts w:ascii="Calibri" w:hAnsi="Calibri"/>
          <w:b/>
          <w:sz w:val="20"/>
        </w:rPr>
        <w:t>asp-page-handler="First"</w:t>
      </w:r>
      <w:r w:rsidRPr="005E2FD0">
        <w:t xml:space="preserve"> attribute lets you even further customize the methods that are fired with a method postfix like </w:t>
      </w:r>
      <w:r w:rsidRPr="007012DB">
        <w:rPr>
          <w:rStyle w:val="VerbatimChar"/>
          <w:rFonts w:ascii="Calibri" w:hAnsi="Calibri"/>
          <w:b/>
          <w:sz w:val="20"/>
        </w:rPr>
        <w:t>OnPostFirst()</w:t>
      </w:r>
      <w:r w:rsidRPr="005E2FD0">
        <w:t>, so that you can handle multiple forms on a single page for example.</w:t>
      </w:r>
    </w:p>
    <w:p w14:paraId="06CF97BE" w14:textId="77777777" w:rsidR="005E2FD0" w:rsidRPr="005E2FD0" w:rsidRDefault="005E2FD0" w:rsidP="005E2FD0">
      <w:pPr>
        <w:pStyle w:val="BodyText"/>
      </w:pPr>
    </w:p>
    <w:p w14:paraId="5C72BE02" w14:textId="0DAC4287" w:rsidR="00950E8C" w:rsidRDefault="00735FC9" w:rsidP="005E2FD0">
      <w:pPr>
        <w:pStyle w:val="BodyText"/>
      </w:pPr>
      <w:r>
        <w:t>Although</w:t>
      </w:r>
      <w:r w:rsidRPr="005E2FD0">
        <w:t xml:space="preserve"> </w:t>
      </w:r>
      <w:r w:rsidR="00950E8C" w:rsidRPr="005E2FD0">
        <w:t>traditional MVC feels comfortable and familiar, I think RazorPages offers a</w:t>
      </w:r>
      <w:r w:rsidR="005707F0">
        <w:t xml:space="preserve"> viable </w:t>
      </w:r>
      <w:r w:rsidR="00950E8C" w:rsidRPr="005E2FD0">
        <w:t>alternative with page</w:t>
      </w:r>
      <w:r>
        <w:t>-</w:t>
      </w:r>
      <w:r w:rsidR="00950E8C" w:rsidRPr="005E2FD0">
        <w:t>based separation of concerns in many scenarios. Keeping View and View</w:t>
      </w:r>
      <w:r>
        <w:t>-</w:t>
      </w:r>
      <w:r w:rsidR="00950E8C" w:rsidRPr="005E2FD0">
        <w:t>specific Controller code closely associated usually makes for an easier development workflow and I'd already moved in this direction with feature folder setup in full MVC anyway. If you squint a little, the main change is that there are no more explicit multi-concern controllers, just smaller context specific classes.</w:t>
      </w:r>
    </w:p>
    <w:p w14:paraId="02123DF5" w14:textId="77777777" w:rsidR="00735FC9" w:rsidRPr="005E2FD0" w:rsidRDefault="00735FC9" w:rsidP="005E2FD0">
      <w:pPr>
        <w:pStyle w:val="BodyText"/>
      </w:pPr>
    </w:p>
    <w:p w14:paraId="38F027B2" w14:textId="7E991CAD" w:rsidR="00950E8C" w:rsidRDefault="00950E8C" w:rsidP="005E2FD0">
      <w:pPr>
        <w:pStyle w:val="BodyText"/>
      </w:pPr>
      <w:r w:rsidRPr="005E2FD0">
        <w:t>RazorPages is not going to be for everyone, but if you're like me and initially skeptical</w:t>
      </w:r>
      <w:r w:rsidR="00735FC9">
        <w:t>,</w:t>
      </w:r>
      <w:r w:rsidRPr="005E2FD0">
        <w:t xml:space="preserve"> I encourage you to check them out. It's a worthwhile development flow to explore and for the few things I still use server</w:t>
      </w:r>
      <w:r w:rsidR="00735FC9">
        <w:t>-</w:t>
      </w:r>
      <w:r w:rsidRPr="005E2FD0">
        <w:t>generated HTML for</w:t>
      </w:r>
      <w:r w:rsidR="00735FC9">
        <w:t>,</w:t>
      </w:r>
      <w:r w:rsidRPr="005E2FD0">
        <w:t xml:space="preserve"> I think RazorPages will be my tool of choice on ASP.NET Core</w:t>
      </w:r>
      <w:r w:rsidR="00013DDC">
        <w:t xml:space="preserve"> HTML content</w:t>
      </w:r>
      <w:r w:rsidRPr="005E2FD0">
        <w:t>.</w:t>
      </w:r>
    </w:p>
    <w:p w14:paraId="4471D185" w14:textId="5D7FC650" w:rsidR="005707F0" w:rsidRDefault="005707F0" w:rsidP="005E2FD0">
      <w:pPr>
        <w:pStyle w:val="BodyText"/>
      </w:pPr>
    </w:p>
    <w:p w14:paraId="11D304F2" w14:textId="783CDF4E" w:rsidR="009A2C0C" w:rsidRDefault="005707F0" w:rsidP="00BF06DF">
      <w:pPr>
        <w:pStyle w:val="Heading3"/>
      </w:pPr>
      <w:del w:id="179" w:author="Rick Strahl" w:date="2018-01-19T12:03:00Z">
        <w:r w:rsidDel="00F06D68">
          <w:delText>The Dark Underbelly</w:delText>
        </w:r>
      </w:del>
      <w:ins w:id="180" w:author="Rick Strahl" w:date="2018-01-19T12:03:00Z">
        <w:r w:rsidR="00F06D68">
          <w:t>Tooling Issues Have Been</w:t>
        </w:r>
      </w:ins>
      <w:ins w:id="181" w:author="Melanie Spiller" w:date="2018-01-17T15:30:00Z">
        <w:del w:id="182" w:author="Rick Strahl" w:date="2018-01-19T12:03:00Z">
          <w:r w:rsidR="00735FC9" w:rsidDel="00F06D68">
            <w:delText>,</w:delText>
          </w:r>
        </w:del>
      </w:ins>
      <w:del w:id="183" w:author="Melanie Spiller" w:date="2018-01-17T15:30:00Z">
        <w:r w:rsidR="00316740" w:rsidDel="00735FC9">
          <w:delText xml:space="preserve"> –</w:delText>
        </w:r>
      </w:del>
      <w:r w:rsidR="00316740">
        <w:t xml:space="preserve"> Mostly Resolved</w:t>
      </w:r>
    </w:p>
    <w:p w14:paraId="38048C7D" w14:textId="2661C1D4" w:rsidR="00316740" w:rsidRDefault="005707F0" w:rsidP="005707F0">
      <w:pPr>
        <w:pStyle w:val="BodyText"/>
      </w:pPr>
      <w:r>
        <w:t>I've talked about a lot of things that are improved and that make 2.0 a good place to jump into the fray for .NET Core and ASP.NET Core. But it's not without its perils</w:t>
      </w:r>
      <w:ins w:id="184" w:author="Melanie Spiller" w:date="2018-01-17T15:30:00Z">
        <w:r w:rsidR="00735FC9">
          <w:t>:</w:t>
        </w:r>
      </w:ins>
      <w:del w:id="185" w:author="Melanie Spiller" w:date="2018-01-17T15:30:00Z">
        <w:r w:rsidDel="00735FC9">
          <w:delText xml:space="preserve"> -</w:delText>
        </w:r>
      </w:del>
      <w:r>
        <w:t xml:space="preserve"> there are still a </w:t>
      </w:r>
      <w:r w:rsidR="009A2C0C">
        <w:t>few</w:t>
      </w:r>
      <w:r>
        <w:t xml:space="preserve"> loose ends</w:t>
      </w:r>
      <w:ins w:id="186" w:author="Melanie Spiller" w:date="2018-01-17T15:30:00Z">
        <w:r w:rsidR="00735FC9">
          <w:t>,</w:t>
        </w:r>
      </w:ins>
      <w:r>
        <w:t xml:space="preserve"> especially when it comes to tooling. </w:t>
      </w:r>
    </w:p>
    <w:p w14:paraId="41C332E4" w14:textId="77777777" w:rsidR="00316740" w:rsidRDefault="00316740" w:rsidP="005707F0">
      <w:pPr>
        <w:pStyle w:val="BodyText"/>
      </w:pPr>
    </w:p>
    <w:p w14:paraId="521E37FB" w14:textId="151C78A3" w:rsidR="009A2C0C" w:rsidRDefault="00316740" w:rsidP="005707F0">
      <w:pPr>
        <w:pStyle w:val="BodyText"/>
      </w:pPr>
      <w:r>
        <w:t xml:space="preserve">When I wrote about </w:t>
      </w:r>
      <w:r w:rsidR="009A2C0C">
        <w:t xml:space="preserve">problem issues </w:t>
      </w:r>
      <w:ins w:id="187" w:author="Melanie Spiller" w:date="2018-01-17T15:31:00Z">
        <w:r w:rsidR="00735FC9">
          <w:t>t</w:t>
        </w:r>
      </w:ins>
      <w:ins w:id="188" w:author="Rick Strahl" w:date="2018-01-19T11:53:00Z">
        <w:r w:rsidR="00013DDC">
          <w:t>hree</w:t>
        </w:r>
      </w:ins>
      <w:ins w:id="189" w:author="Melanie Spiller" w:date="2018-01-17T15:31:00Z">
        <w:del w:id="190" w:author="Rick Strahl" w:date="2018-01-19T11:53:00Z">
          <w:r w:rsidR="00735FC9" w:rsidDel="00013DDC">
            <w:delText>wo</w:delText>
          </w:r>
        </w:del>
      </w:ins>
      <w:del w:id="191" w:author="Melanie Spiller" w:date="2018-01-17T15:31:00Z">
        <w:r w:rsidDel="00735FC9">
          <w:delText>2</w:delText>
        </w:r>
      </w:del>
      <w:r>
        <w:t xml:space="preserve"> months </w:t>
      </w:r>
      <w:r w:rsidR="00924DA8">
        <w:t xml:space="preserve">ago </w:t>
      </w:r>
      <w:r>
        <w:t>in a</w:t>
      </w:r>
      <w:del w:id="192" w:author="Melanie Spiller" w:date="2018-01-17T15:31:00Z">
        <w:r w:rsidDel="00735FC9">
          <w:delText>n</w:delText>
        </w:r>
      </w:del>
      <w:r>
        <w:t xml:space="preserve"> </w:t>
      </w:r>
      <w:del w:id="193" w:author="Melanie Spiller" w:date="2018-01-17T15:31:00Z">
        <w:r w:rsidDel="00735FC9">
          <w:delText xml:space="preserve">earlier </w:delText>
        </w:r>
      </w:del>
      <w:r>
        <w:t>blog post</w:t>
      </w:r>
      <w:r w:rsidR="00F81FE8">
        <w:t xml:space="preserve"> (</w:t>
      </w:r>
      <w:r w:rsidR="00DE3259">
        <w:fldChar w:fldCharType="begin"/>
      </w:r>
      <w:ins w:id="194" w:author="Rick Strahl" w:date="2018-05-09T14:58:00Z">
        <w:r w:rsidR="00DE3259">
          <w:instrText>HYPERLINK "https://goo.gl/qX8R6Z"</w:instrText>
        </w:r>
      </w:ins>
      <w:del w:id="195" w:author="Rick Strahl" w:date="2018-05-09T14:58:00Z">
        <w:r w:rsidR="00DE3259" w:rsidDel="00DE3259">
          <w:delInstrText xml:space="preserve"> HYPERLINK "https://goo.gl/qX8R6Z" </w:delInstrText>
        </w:r>
      </w:del>
      <w:ins w:id="196" w:author="Rick Strahl" w:date="2018-05-09T14:58:00Z"/>
      <w:r w:rsidR="00DE3259">
        <w:fldChar w:fldCharType="separate"/>
      </w:r>
      <w:r w:rsidR="00F81FE8" w:rsidRPr="001F7BCC">
        <w:rPr>
          <w:rStyle w:val="Hyperlink"/>
        </w:rPr>
        <w:t>https://goo.gl/qX8R6Z</w:t>
      </w:r>
      <w:r w:rsidR="00DE3259">
        <w:rPr>
          <w:rStyle w:val="Hyperlink"/>
        </w:rPr>
        <w:fldChar w:fldCharType="end"/>
      </w:r>
      <w:r w:rsidR="00F81FE8">
        <w:t>)</w:t>
      </w:r>
      <w:ins w:id="197" w:author="Melanie Spiller" w:date="2018-01-17T15:33:00Z">
        <w:r w:rsidR="00BB5969">
          <w:t>,</w:t>
        </w:r>
      </w:ins>
      <w:r w:rsidR="00F81FE8">
        <w:t xml:space="preserve"> </w:t>
      </w:r>
      <w:r>
        <w:t>there were major tooling issues</w:t>
      </w:r>
      <w:r w:rsidR="00F81FE8">
        <w:t xml:space="preserve"> </w:t>
      </w:r>
      <w:r w:rsidR="009A2C0C">
        <w:t xml:space="preserve">with SDK projects </w:t>
      </w:r>
      <w:r w:rsidR="00F81FE8">
        <w:t xml:space="preserve">that made working with .NET Core and .NET Standard projects </w:t>
      </w:r>
      <w:r w:rsidR="00BF06DF">
        <w:t>pretty painful. Slow compiles, terribly slow run/debug/restart cycles,</w:t>
      </w:r>
      <w:ins w:id="198" w:author="Rick Strahl" w:date="2018-01-19T11:51:00Z">
        <w:r w:rsidR="00013DDC">
          <w:t xml:space="preserve"> incorrect and non-clear error information in </w:t>
        </w:r>
      </w:ins>
      <w:ins w:id="199" w:author="Rick Strahl" w:date="2018-01-19T11:52:00Z">
        <w:r w:rsidR="00013DDC">
          <w:t>Visual Studio and other tools,</w:t>
        </w:r>
      </w:ins>
      <w:r w:rsidR="00BF06DF">
        <w:t xml:space="preserve"> slow </w:t>
      </w:r>
      <w:r w:rsidR="00BF06DF" w:rsidRPr="00924DA8">
        <w:rPr>
          <w:b/>
        </w:rPr>
        <w:t>dotnet run watch</w:t>
      </w:r>
      <w:r w:rsidR="00BF06DF">
        <w:t xml:space="preserve"> recycles made for a pretty dreadful developer experience.</w:t>
      </w:r>
      <w:del w:id="200" w:author="Melanie Spiller" w:date="2018-01-17T15:33:00Z">
        <w:r w:rsidR="00BF06DF" w:rsidDel="00BB5969">
          <w:delText xml:space="preserve">  </w:delText>
        </w:r>
      </w:del>
      <w:r w:rsidR="00F81FE8">
        <w:t xml:space="preserve"> </w:t>
      </w:r>
      <w:r w:rsidR="009A2C0C">
        <w:t xml:space="preserve">I’m happy to say that most </w:t>
      </w:r>
      <w:r w:rsidR="00F81FE8">
        <w:t xml:space="preserve">of the </w:t>
      </w:r>
      <w:r w:rsidR="009A2C0C">
        <w:t xml:space="preserve">performance and stability </w:t>
      </w:r>
      <w:r w:rsidR="00F81FE8">
        <w:t xml:space="preserve">issues I griped about in that original blog post </w:t>
      </w:r>
      <w:r w:rsidR="009A2C0C">
        <w:t>have been</w:t>
      </w:r>
      <w:r w:rsidR="00F81FE8">
        <w:t xml:space="preserve"> addressed in subsequent SDK and Visual Studio updates.</w:t>
      </w:r>
      <w:r w:rsidR="00AA37A3">
        <w:t xml:space="preserve"> </w:t>
      </w:r>
    </w:p>
    <w:p w14:paraId="4DCE05EB" w14:textId="77777777" w:rsidR="009A2C0C" w:rsidRDefault="009A2C0C" w:rsidP="005707F0">
      <w:pPr>
        <w:pStyle w:val="BodyText"/>
      </w:pPr>
    </w:p>
    <w:p w14:paraId="74A987A0" w14:textId="212982DC" w:rsidR="001E324D" w:rsidRDefault="001E324D" w:rsidP="00AA37A3">
      <w:pPr>
        <w:pStyle w:val="BodyText"/>
      </w:pPr>
      <w:r>
        <w:t>F</w:t>
      </w:r>
      <w:r w:rsidR="00AA37A3">
        <w:t xml:space="preserve">or this </w:t>
      </w:r>
      <w:r w:rsidR="00924DA8">
        <w:t>reason,</w:t>
      </w:r>
      <w:r w:rsidR="00AA37A3">
        <w:t xml:space="preserve"> I highly recommend that you make sure you</w:t>
      </w:r>
      <w:ins w:id="201" w:author="Melanie Spiller" w:date="2018-01-17T15:33:00Z">
        <w:r w:rsidR="00BB5969">
          <w:t>’</w:t>
        </w:r>
      </w:ins>
      <w:del w:id="202" w:author="Melanie Spiller" w:date="2018-01-17T15:33:00Z">
        <w:r w:rsidR="00AA37A3" w:rsidDel="00BB5969">
          <w:delText xml:space="preserve"> a</w:delText>
        </w:r>
      </w:del>
      <w:r w:rsidR="00AA37A3">
        <w:t>re running the latest version of the .NET SDK (2.12 at the time of writing) and Visual Studio 2017 (v</w:t>
      </w:r>
      <w:ins w:id="203" w:author="Rick Strahl" w:date="2018-01-19T11:52:00Z">
        <w:r w:rsidR="00013DDC">
          <w:t>s</w:t>
        </w:r>
      </w:ins>
      <w:r w:rsidR="00AA37A3">
        <w:t>2017.5.5 at time of writing)</w:t>
      </w:r>
      <w:ins w:id="204" w:author="Rick Strahl" w:date="2018-01-19T12:15:00Z">
        <w:r w:rsidR="00A550A2">
          <w:t xml:space="preserve"> or OmniSharp</w:t>
        </w:r>
      </w:ins>
      <w:r w:rsidR="00AA37A3">
        <w:t>.</w:t>
      </w:r>
      <w:r>
        <w:t xml:space="preserve"> </w:t>
      </w:r>
      <w:del w:id="205" w:author="Melanie Spiller" w:date="2018-01-17T15:33:00Z">
        <w:r w:rsidR="00BF06DF" w:rsidDel="00BB5969">
          <w:delText xml:space="preserve"> </w:delText>
        </w:r>
      </w:del>
      <w:r w:rsidR="00BF06DF">
        <w:t>If you’ve experienced these slow and unstable tooling issues and stepped away from .NET Core/Standard</w:t>
      </w:r>
      <w:r w:rsidR="00924DA8">
        <w:t xml:space="preserve"> because you thought it was just too unstable, </w:t>
      </w:r>
      <w:r w:rsidR="00BF06DF">
        <w:t xml:space="preserve">it might be time to give it another try. Faster and </w:t>
      </w:r>
      <w:ins w:id="206" w:author="Melanie Spiller" w:date="2018-01-17T15:34:00Z">
        <w:del w:id="207" w:author="Rick Strahl" w:date="2018-01-19T11:53:00Z">
          <w:r w:rsidR="00BB5969" w:rsidDel="00013DDC">
            <w:delText xml:space="preserve">more </w:delText>
          </w:r>
        </w:del>
      </w:ins>
      <w:r w:rsidR="00BF06DF">
        <w:t xml:space="preserve">reliable tooling makes a world of difference in </w:t>
      </w:r>
      <w:r w:rsidR="00924DA8">
        <w:t>how you experience the platform</w:t>
      </w:r>
      <w:r w:rsidR="00BF06DF">
        <w:t>.</w:t>
      </w:r>
    </w:p>
    <w:p w14:paraId="6E2E077C" w14:textId="77777777" w:rsidR="001E324D" w:rsidRDefault="001E324D" w:rsidP="00AA37A3">
      <w:pPr>
        <w:pStyle w:val="BodyText"/>
      </w:pPr>
    </w:p>
    <w:p w14:paraId="6C5666AE" w14:textId="58C304CC" w:rsidR="00007467" w:rsidRDefault="00AA37A3" w:rsidP="00BF06DF">
      <w:pPr>
        <w:pStyle w:val="BodyText"/>
      </w:pPr>
      <w:r>
        <w:t>In the t</w:t>
      </w:r>
      <w:ins w:id="208" w:author="Rick Strahl" w:date="2018-01-19T11:53:00Z">
        <w:r w:rsidR="00013DDC">
          <w:t>hree</w:t>
        </w:r>
      </w:ins>
      <w:del w:id="209" w:author="Rick Strahl" w:date="2018-01-19T11:53:00Z">
        <w:r w:rsidDel="00013DDC">
          <w:delText xml:space="preserve">wo </w:delText>
        </w:r>
      </w:del>
      <w:ins w:id="210" w:author="Rick Strahl" w:date="2018-01-19T11:53:00Z">
        <w:r w:rsidR="00013DDC">
          <w:t xml:space="preserve"> </w:t>
        </w:r>
      </w:ins>
      <w:r>
        <w:t xml:space="preserve">months since my </w:t>
      </w:r>
      <w:commentRangeStart w:id="211"/>
      <w:r>
        <w:t xml:space="preserve">last </w:t>
      </w:r>
      <w:ins w:id="212" w:author="Rick Strahl" w:date="2018-01-19T12:42:00Z">
        <w:r w:rsidR="007012DB">
          <w:t xml:space="preserve">blog </w:t>
        </w:r>
      </w:ins>
      <w:r>
        <w:t>post</w:t>
      </w:r>
      <w:commentRangeEnd w:id="211"/>
      <w:r w:rsidR="00BB5969">
        <w:rPr>
          <w:rStyle w:val="CommentReference"/>
          <w:rFonts w:ascii="Verdana" w:hAnsi="Verdana"/>
        </w:rPr>
        <w:commentReference w:id="211"/>
      </w:r>
      <w:r w:rsidR="00007467">
        <w:t>,</w:t>
      </w:r>
      <w:r>
        <w:t xml:space="preserve"> performance of the tooling has improved drastically and overall stability of the compiler tools in Visual Studio</w:t>
      </w:r>
      <w:ins w:id="213" w:author="Melanie Spiller" w:date="2018-01-17T15:34:00Z">
        <w:r w:rsidR="00BB5969">
          <w:t>,</w:t>
        </w:r>
      </w:ins>
      <w:r>
        <w:t xml:space="preserve"> as well as other</w:t>
      </w:r>
      <w:r w:rsidR="00BF06DF">
        <w:t xml:space="preserve"> tool</w:t>
      </w:r>
      <w:r>
        <w:t>s like V</w:t>
      </w:r>
      <w:ins w:id="214" w:author="Rick Strahl" w:date="2018-01-19T11:55:00Z">
        <w:r w:rsidR="00F755E8">
          <w:t>isual Studio</w:t>
        </w:r>
      </w:ins>
      <w:del w:id="215" w:author="Rick Strahl" w:date="2018-01-19T11:55:00Z">
        <w:r w:rsidDel="00F755E8">
          <w:delText>S</w:delText>
        </w:r>
      </w:del>
      <w:r>
        <w:t xml:space="preserve"> Code using Omni</w:t>
      </w:r>
      <w:ins w:id="216" w:author="Melanie Spiller" w:date="2018-01-17T15:34:00Z">
        <w:r w:rsidR="00BB5969">
          <w:t>S</w:t>
        </w:r>
      </w:ins>
      <w:del w:id="217" w:author="Melanie Spiller" w:date="2018-01-17T15:34:00Z">
        <w:r w:rsidDel="00BB5969">
          <w:delText>s</w:delText>
        </w:r>
      </w:del>
      <w:r>
        <w:t>harp a</w:t>
      </w:r>
      <w:ins w:id="218" w:author="Rick Strahl" w:date="2018-01-19T11:55:00Z">
        <w:r w:rsidR="00F755E8">
          <w:t>s well as JetBrains’ new</w:t>
        </w:r>
      </w:ins>
      <w:del w:id="219" w:author="Rick Strahl" w:date="2018-01-19T11:55:00Z">
        <w:r w:rsidDel="00F755E8">
          <w:delText>nd</w:delText>
        </w:r>
      </w:del>
      <w:r>
        <w:t xml:space="preserve"> Rider</w:t>
      </w:r>
      <w:ins w:id="220" w:author="Rick Strahl" w:date="2018-01-19T11:55:00Z">
        <w:r w:rsidR="00F755E8">
          <w:t xml:space="preserve"> </w:t>
        </w:r>
        <w:r w:rsidR="00F755E8">
          <w:lastRenderedPageBreak/>
          <w:t>IDE</w:t>
        </w:r>
      </w:ins>
      <w:ins w:id="221" w:author="Melanie Spiller" w:date="2018-01-17T15:34:00Z">
        <w:r w:rsidR="00BB5969">
          <w:t>,</w:t>
        </w:r>
      </w:ins>
      <w:r>
        <w:t xml:space="preserve"> is vastly better.</w:t>
      </w:r>
      <w:r w:rsidR="001E324D">
        <w:t xml:space="preserve"> </w:t>
      </w:r>
      <w:r w:rsidR="00BF06DF">
        <w:t>Also gone are the constant invalid compiler errors and false</w:t>
      </w:r>
      <w:ins w:id="222" w:author="Melanie Spiller" w:date="2018-01-17T15:35:00Z">
        <w:r w:rsidR="00BB5969">
          <w:t>-</w:t>
        </w:r>
      </w:ins>
      <w:del w:id="223" w:author="Melanie Spiller" w:date="2018-01-17T15:35:00Z">
        <w:r w:rsidR="00BF06DF" w:rsidDel="00BB5969">
          <w:delText xml:space="preserve"> </w:delText>
        </w:r>
      </w:del>
      <w:r w:rsidR="00BF06DF">
        <w:t>positive error messages.</w:t>
      </w:r>
      <w:r w:rsidR="00007467">
        <w:t xml:space="preserve"> </w:t>
      </w:r>
      <w:r w:rsidR="00BF06DF">
        <w:t>Test</w:t>
      </w:r>
      <w:r w:rsidR="00007467">
        <w:t>s</w:t>
      </w:r>
      <w:r w:rsidR="00BF06DF">
        <w:t xml:space="preserve"> now </w:t>
      </w:r>
      <w:del w:id="224" w:author="Rick Strahl" w:date="2018-01-19T12:06:00Z">
        <w:r w:rsidR="00BF06DF" w:rsidDel="002A6ECE">
          <w:delText xml:space="preserve">also </w:delText>
        </w:r>
      </w:del>
      <w:r w:rsidR="00BF06DF">
        <w:t xml:space="preserve">run reasonably fast and both Test Explorer and Resharper’s </w:t>
      </w:r>
      <w:r w:rsidR="00007467">
        <w:t>T</w:t>
      </w:r>
      <w:r w:rsidR="00BF06DF">
        <w:t xml:space="preserve">est </w:t>
      </w:r>
      <w:r w:rsidR="00007467">
        <w:t>R</w:t>
      </w:r>
      <w:r w:rsidR="00BF06DF">
        <w:t xml:space="preserve">unner can now clearly display tests for multiple build targets. </w:t>
      </w:r>
    </w:p>
    <w:p w14:paraId="335115C1" w14:textId="77777777" w:rsidR="00007467" w:rsidRDefault="00007467" w:rsidP="00BF06DF">
      <w:pPr>
        <w:pStyle w:val="BodyText"/>
      </w:pPr>
    </w:p>
    <w:p w14:paraId="226A3EA7" w14:textId="41BB1B58" w:rsidR="008358AE" w:rsidRDefault="008358AE" w:rsidP="005534D5">
      <w:pPr>
        <w:pStyle w:val="BodyText"/>
        <w:rPr>
          <w:ins w:id="225" w:author="Melanie Spiller" w:date="2018-01-17T15:35:00Z"/>
        </w:rPr>
      </w:pPr>
      <w:r>
        <w:t>The tooling is clearly on the right path to being on par with full framework tools in terms of stability and performance, but we’re not quite there yet</w:t>
      </w:r>
      <w:ins w:id="226" w:author="Rick Strahl" w:date="2018-01-19T11:56:00Z">
        <w:r w:rsidR="00F755E8">
          <w:t>.</w:t>
        </w:r>
      </w:ins>
      <w:ins w:id="227" w:author="Rick Strahl" w:date="2018-01-19T12:06:00Z">
        <w:r w:rsidR="002A6ECE">
          <w:t xml:space="preserve"> There are still rough edges, but f</w:t>
        </w:r>
      </w:ins>
      <w:del w:id="228" w:author="Rick Strahl" w:date="2018-01-19T11:56:00Z">
        <w:r w:rsidDel="00F755E8">
          <w:delText>, but</w:delText>
        </w:r>
      </w:del>
      <w:ins w:id="229" w:author="Melanie Spiller" w:date="2018-01-17T15:35:00Z">
        <w:del w:id="230" w:author="Rick Strahl" w:date="2018-01-19T11:56:00Z">
          <w:r w:rsidR="00BB5969" w:rsidDel="00F755E8">
            <w:delText xml:space="preserve"> f</w:delText>
          </w:r>
        </w:del>
        <w:r w:rsidR="00BB5969">
          <w:t>or now,</w:t>
        </w:r>
      </w:ins>
      <w:r>
        <w:t xml:space="preserve"> </w:t>
      </w:r>
      <w:del w:id="231" w:author="Rick Strahl" w:date="2018-01-19T12:06:00Z">
        <w:r w:rsidDel="002A6ECE">
          <w:delText>at least for now</w:delText>
        </w:r>
      </w:del>
      <w:ins w:id="232" w:author="Melanie Spiller" w:date="2018-01-17T15:35:00Z">
        <w:del w:id="233" w:author="Rick Strahl" w:date="2018-01-19T12:06:00Z">
          <w:r w:rsidR="00BB5969" w:rsidDel="002A6ECE">
            <w:delText>,</w:delText>
          </w:r>
        </w:del>
      </w:ins>
      <w:del w:id="234" w:author="Rick Strahl" w:date="2018-01-19T12:06:00Z">
        <w:r w:rsidDel="002A6ECE">
          <w:delText xml:space="preserve"> </w:delText>
        </w:r>
      </w:del>
      <w:r>
        <w:t>I</w:t>
      </w:r>
      <w:ins w:id="235" w:author="Melanie Spiller" w:date="2018-01-17T15:35:00Z">
        <w:r w:rsidR="00BB5969">
          <w:t>’</w:t>
        </w:r>
      </w:ins>
      <w:del w:id="236" w:author="Melanie Spiller" w:date="2018-01-17T15:35:00Z">
        <w:r w:rsidDel="00BB5969">
          <w:delText xml:space="preserve"> woul</w:delText>
        </w:r>
      </w:del>
      <w:r>
        <w:t xml:space="preserve">d at least declare it as </w:t>
      </w:r>
      <w:r w:rsidRPr="008358AE">
        <w:rPr>
          <w:b/>
        </w:rPr>
        <w:t>good enough</w:t>
      </w:r>
      <w:r>
        <w:rPr>
          <w:b/>
        </w:rPr>
        <w:t xml:space="preserve"> to go</w:t>
      </w:r>
      <w:r>
        <w:t>.</w:t>
      </w:r>
    </w:p>
    <w:p w14:paraId="67D404CC" w14:textId="77777777" w:rsidR="00BB5969" w:rsidRDefault="00BB5969" w:rsidP="005534D5">
      <w:pPr>
        <w:pStyle w:val="BodyText"/>
      </w:pPr>
    </w:p>
    <w:p w14:paraId="716E09EC" w14:textId="4C9BEEDC" w:rsidR="005534D5" w:rsidRDefault="005534D5" w:rsidP="005534D5">
      <w:pPr>
        <w:pStyle w:val="Heading3"/>
      </w:pPr>
      <w:r>
        <w:t xml:space="preserve">Go </w:t>
      </w:r>
      <w:r w:rsidR="00BB5969">
        <w:t>A</w:t>
      </w:r>
      <w:r>
        <w:t>head and Jump</w:t>
      </w:r>
    </w:p>
    <w:p w14:paraId="3A7CB388" w14:textId="49985384" w:rsidR="005534D5" w:rsidRDefault="005534D5" w:rsidP="005534D5">
      <w:pPr>
        <w:pStyle w:val="BodyText"/>
      </w:pPr>
      <w:r>
        <w:t xml:space="preserve">The entire 2.0 train of upgrades is a </w:t>
      </w:r>
      <w:r>
        <w:rPr>
          <w:b/>
        </w:rPr>
        <w:t>huge</w:t>
      </w:r>
      <w:r>
        <w:t xml:space="preserve"> improvement over what came in V1.x</w:t>
      </w:r>
      <w:r w:rsidR="00BB5969">
        <w:t>,</w:t>
      </w:r>
      <w:r>
        <w:t xml:space="preserve"> and the progress of change has been pretty rapid and amazing. I</w:t>
      </w:r>
      <w:r w:rsidR="00BB5969">
        <w:t>—</w:t>
      </w:r>
      <w:r>
        <w:t>and many others I know</w:t>
      </w:r>
      <w:r w:rsidR="00BB5969">
        <w:t>—</w:t>
      </w:r>
      <w:r w:rsidR="00FF403F">
        <w:t xml:space="preserve">were </w:t>
      </w:r>
      <w:r>
        <w:t xml:space="preserve">sitting on the fence with .NET Core/Standard for a long time. It was easy to see the promise </w:t>
      </w:r>
      <w:r w:rsidR="00FF403F">
        <w:t xml:space="preserve">of </w:t>
      </w:r>
      <w:r w:rsidR="00BB5969">
        <w:t xml:space="preserve">the </w:t>
      </w:r>
      <w:r w:rsidR="00FF403F">
        <w:t xml:space="preserve">.NET Core/Standard </w:t>
      </w:r>
      <w:r>
        <w:t xml:space="preserve">long ago, but execution and implementation </w:t>
      </w:r>
      <w:r w:rsidR="008358AE">
        <w:t xml:space="preserve">in V1 </w:t>
      </w:r>
      <w:r>
        <w:t>left</w:t>
      </w:r>
      <w:r w:rsidR="00FF403F">
        <w:t xml:space="preserve"> too</w:t>
      </w:r>
      <w:r>
        <w:t xml:space="preserve"> many holes that made jumping </w:t>
      </w:r>
      <w:r w:rsidR="008358AE">
        <w:t xml:space="preserve">in </w:t>
      </w:r>
      <w:r w:rsidR="00FF403F">
        <w:t>seem too daunting</w:t>
      </w:r>
      <w:r w:rsidR="00554F3F">
        <w:t xml:space="preserve"> or simply not enough of an incentive</w:t>
      </w:r>
      <w:r>
        <w:t xml:space="preserve">. </w:t>
      </w:r>
      <w:r w:rsidR="00554F3F">
        <w:t>For v1.x</w:t>
      </w:r>
      <w:r w:rsidR="00BB5969">
        <w:t>,</w:t>
      </w:r>
      <w:r w:rsidR="00554F3F">
        <w:t xml:space="preserve"> </w:t>
      </w:r>
      <w:r>
        <w:t>I</w:t>
      </w:r>
      <w:r w:rsidR="00554F3F">
        <w:t xml:space="preserve"> was sit</w:t>
      </w:r>
      <w:r>
        <w:t>ting on the fence, dabbling, watching, learning</w:t>
      </w:r>
      <w:r w:rsidR="00BB5969">
        <w:t>,</w:t>
      </w:r>
      <w:r>
        <w:t xml:space="preserve"> and I have to say</w:t>
      </w:r>
      <w:r w:rsidR="00BB5969">
        <w:t xml:space="preserve"> that</w:t>
      </w:r>
      <w:r>
        <w:t xml:space="preserve"> I’m glad I waited out the initial releases</w:t>
      </w:r>
      <w:r w:rsidR="00554F3F">
        <w:t xml:space="preserve"> before doing any </w:t>
      </w:r>
      <w:r w:rsidR="00BB5969">
        <w:t>“</w:t>
      </w:r>
      <w:r w:rsidR="00554F3F">
        <w:t>real</w:t>
      </w:r>
      <w:r w:rsidR="00BB5969">
        <w:t>”</w:t>
      </w:r>
      <w:r w:rsidR="00554F3F">
        <w:t xml:space="preserve"> work</w:t>
      </w:r>
      <w:r>
        <w:t xml:space="preserve">. </w:t>
      </w:r>
    </w:p>
    <w:p w14:paraId="6F3C2E12" w14:textId="77777777" w:rsidR="005534D5" w:rsidRDefault="005534D5" w:rsidP="005534D5">
      <w:pPr>
        <w:pStyle w:val="BodyText"/>
      </w:pPr>
    </w:p>
    <w:p w14:paraId="0531B366" w14:textId="7761B5B6" w:rsidR="005534D5" w:rsidRDefault="00FF403F" w:rsidP="005534D5">
      <w:pPr>
        <w:pStyle w:val="BodyText"/>
      </w:pPr>
      <w:r>
        <w:t xml:space="preserve">But with </w:t>
      </w:r>
      <w:r w:rsidR="005534D5">
        <w:t>v2.0</w:t>
      </w:r>
      <w:r w:rsidR="00BB5969">
        <w:t>,</w:t>
      </w:r>
      <w:r w:rsidR="005534D5">
        <w:t xml:space="preserve"> I’ve jumped in with both feet</w:t>
      </w:r>
      <w:r w:rsidR="00BB5969">
        <w:t>,</w:t>
      </w:r>
      <w:r w:rsidR="005534D5">
        <w:t xml:space="preserve"> converting old full</w:t>
      </w:r>
      <w:r w:rsidR="00BB5969">
        <w:t>-</w:t>
      </w:r>
      <w:r w:rsidR="005534D5">
        <w:t>framework libraries to .NET Standard and ASP.NET Core versions, as well as starting a number of internal ASP.NET Core 2.0 projects.</w:t>
      </w:r>
      <w:r w:rsidR="005534D5" w:rsidRPr="005534D5">
        <w:t xml:space="preserve"> </w:t>
      </w:r>
      <w:r w:rsidR="005534D5">
        <w:t>My first work has been around libraries</w:t>
      </w:r>
      <w:r w:rsidR="00BB5969">
        <w:t>,</w:t>
      </w:r>
      <w:r w:rsidR="005534D5">
        <w:t xml:space="preserve"> which has been a great learning experience, and the experience has been a good one. In fact, the benefits of the new project system and multi-targeting has been </w:t>
      </w:r>
      <w:del w:id="237" w:author="Rick Strahl" w:date="2018-01-19T11:57:00Z">
        <w:r w:rsidR="005534D5" w:rsidDel="00F755E8">
          <w:delText>a big improvement over older version</w:delText>
        </w:r>
      </w:del>
      <w:ins w:id="238" w:author="Melanie Spiller" w:date="2018-01-17T15:37:00Z">
        <w:del w:id="239" w:author="Rick Strahl" w:date="2018-01-19T11:57:00Z">
          <w:r w:rsidR="00BB5969" w:rsidDel="00F755E8">
            <w:delText>s</w:delText>
          </w:r>
        </w:del>
      </w:ins>
      <w:ins w:id="240" w:author="Rick Strahl" w:date="2018-01-19T11:57:00Z">
        <w:r w:rsidR="00F755E8">
          <w:t>a big improvement over older version</w:t>
        </w:r>
      </w:ins>
      <w:ins w:id="241" w:author="Rick Strahl" w:date="2018-01-19T12:00:00Z">
        <w:r w:rsidR="00F755E8">
          <w:t>s</w:t>
        </w:r>
      </w:ins>
      <w:ins w:id="242" w:author="Rick Strahl" w:date="2018-01-19T12:01:00Z">
        <w:r w:rsidR="00F755E8">
          <w:t>.</w:t>
        </w:r>
      </w:ins>
      <w:del w:id="243" w:author="Rick Strahl" w:date="2018-01-19T12:01:00Z">
        <w:r w:rsidR="005534D5" w:rsidDel="00F755E8">
          <w:delText>.</w:delText>
        </w:r>
      </w:del>
      <w:r w:rsidR="005534D5">
        <w:t xml:space="preserve"> I’ve also</w:t>
      </w:r>
      <w:r w:rsidR="00554F3F">
        <w:t xml:space="preserve"> finally</w:t>
      </w:r>
      <w:r w:rsidR="005534D5">
        <w:t xml:space="preserve"> started a few ASP.NET Core Web projects for some internal projects that are in dire need of updates, and using </w:t>
      </w:r>
      <w:r w:rsidR="00554F3F">
        <w:t xml:space="preserve">many of </w:t>
      </w:r>
      <w:r w:rsidR="005534D5">
        <w:t>the new features in ASP.NET Core has been a</w:t>
      </w:r>
      <w:r w:rsidR="00554F3F">
        <w:t xml:space="preserve"> pure</w:t>
      </w:r>
      <w:r w:rsidR="005534D5">
        <w:t xml:space="preserve"> joy. </w:t>
      </w:r>
      <w:r>
        <w:t>There are</w:t>
      </w:r>
      <w:ins w:id="244" w:author="Rick Strahl" w:date="2018-01-19T12:01:00Z">
        <w:r w:rsidR="00F755E8">
          <w:t xml:space="preserve"> still</w:t>
        </w:r>
      </w:ins>
      <w:r>
        <w:t xml:space="preserve"> challenges </w:t>
      </w:r>
      <w:r w:rsidR="00BB5969">
        <w:t xml:space="preserve">because </w:t>
      </w:r>
      <w:r>
        <w:t xml:space="preserve">there are many changes in how things work and </w:t>
      </w:r>
      <w:r w:rsidR="003E4A8B">
        <w:t xml:space="preserve">rediscovering </w:t>
      </w:r>
      <w:r>
        <w:t>w</w:t>
      </w:r>
      <w:ins w:id="245" w:author="Melanie Spiller" w:date="2018-01-17T15:37:00Z">
        <w:r w:rsidR="00BB5969">
          <w:t>h</w:t>
        </w:r>
      </w:ins>
      <w:r>
        <w:t xml:space="preserve">ere </w:t>
      </w:r>
      <w:del w:id="246" w:author="Rick Strahl" w:date="2018-01-19T12:02:00Z">
        <w:r w:rsidDel="00F755E8">
          <w:delText xml:space="preserve">support </w:delText>
        </w:r>
      </w:del>
      <w:ins w:id="247" w:author="Rick Strahl" w:date="2018-01-19T12:02:00Z">
        <w:r w:rsidR="00F755E8">
          <w:t xml:space="preserve">some </w:t>
        </w:r>
      </w:ins>
      <w:r>
        <w:t>features live</w:t>
      </w:r>
      <w:r w:rsidR="003E4A8B">
        <w:t xml:space="preserve"> (who moved my cheese</w:t>
      </w:r>
      <w:ins w:id="248" w:author="Rick Strahl" w:date="2018-01-19T12:02:00Z">
        <w:r w:rsidR="00F755E8">
          <w:t xml:space="preserve"> syndrome</w:t>
        </w:r>
      </w:ins>
      <w:r w:rsidR="003E4A8B">
        <w:t>)</w:t>
      </w:r>
      <w:r>
        <w:t>, but overall</w:t>
      </w:r>
      <w:ins w:id="249" w:author="Melanie Spiller" w:date="2018-01-17T15:38:00Z">
        <w:r w:rsidR="00BB5969">
          <w:t>,</w:t>
        </w:r>
      </w:ins>
      <w:r>
        <w:t xml:space="preserve"> the reimagining of the ASP.NET platform is a vast improvement</w:t>
      </w:r>
      <w:r w:rsidR="003E4A8B">
        <w:t>.</w:t>
      </w:r>
    </w:p>
    <w:p w14:paraId="523B87CB" w14:textId="77777777" w:rsidR="005534D5" w:rsidRDefault="005534D5" w:rsidP="005534D5">
      <w:pPr>
        <w:pStyle w:val="BodyText"/>
      </w:pPr>
    </w:p>
    <w:p w14:paraId="55371B0C" w14:textId="7A84F509" w:rsidR="005534D5" w:rsidRDefault="005534D5" w:rsidP="005534D5">
      <w:pPr>
        <w:pStyle w:val="BodyText"/>
      </w:pPr>
      <w:r>
        <w:t>Another thing that I find extremely promising is that Scott Hunter recently mentioned that .NET Core 2.0 and .NET Standard 2.0 will stay put for a while, without major breaking changes moving forward. I think this is a great call</w:t>
      </w:r>
      <w:r w:rsidR="00BB5969">
        <w:t>:</w:t>
      </w:r>
      <w:r>
        <w:t xml:space="preserve"> I think we all need a breather instead of chasing the next pie in the sky. We can all use some time to try to catch up to the platform, figure out best practices</w:t>
      </w:r>
      <w:r w:rsidR="00BB5969">
        <w:t>,</w:t>
      </w:r>
      <w:r>
        <w:t xml:space="preserve"> and also see what things still need improving.</w:t>
      </w:r>
    </w:p>
    <w:p w14:paraId="3E158921" w14:textId="77777777" w:rsidR="005534D5" w:rsidRDefault="005534D5" w:rsidP="005534D5">
      <w:pPr>
        <w:pStyle w:val="BodyText"/>
      </w:pPr>
    </w:p>
    <w:p w14:paraId="5B3A94CC" w14:textId="0A956552" w:rsidR="005534D5" w:rsidRDefault="005534D5" w:rsidP="005534D5">
      <w:pPr>
        <w:pStyle w:val="BodyText"/>
      </w:pPr>
      <w:r>
        <w:t>It's been a rough ride getting to 2.0 and I</w:t>
      </w:r>
      <w:r w:rsidR="00BB5969">
        <w:t>,</w:t>
      </w:r>
      <w:r>
        <w:t xml:space="preserve"> for one</w:t>
      </w:r>
      <w:r w:rsidR="00BB5969">
        <w:t>,</w:t>
      </w:r>
      <w:r>
        <w:t xml:space="preserve"> can appreciate a little stretch </w:t>
      </w:r>
      <w:r w:rsidR="00554F3F">
        <w:t xml:space="preserve">of </w:t>
      </w:r>
      <w:r>
        <w:t>smooth road ahead.</w:t>
      </w:r>
    </w:p>
    <w:p w14:paraId="205CA7F9" w14:textId="77777777" w:rsidR="009E72A5" w:rsidRDefault="009E72A5" w:rsidP="005534D5">
      <w:pPr>
        <w:pStyle w:val="BodyText"/>
      </w:pPr>
    </w:p>
    <w:p w14:paraId="5CF65F0D" w14:textId="70CB8152" w:rsidR="00071973" w:rsidRDefault="00071973" w:rsidP="005534D5">
      <w:pPr>
        <w:pStyle w:val="BodyText"/>
        <w:rPr>
          <w:ins w:id="250" w:author="Rick Strahl" w:date="2018-01-19T12:18:00Z"/>
        </w:rPr>
      </w:pPr>
    </w:p>
    <w:p w14:paraId="602202D1" w14:textId="77777777" w:rsidR="00A550A2" w:rsidRDefault="00A550A2" w:rsidP="00A550A2">
      <w:pPr>
        <w:pStyle w:val="CodeListingHeader"/>
        <w:rPr>
          <w:ins w:id="251" w:author="Rick Strahl" w:date="2018-01-19T12:18:00Z"/>
        </w:rPr>
      </w:pPr>
      <w:ins w:id="252" w:author="Rick Strahl" w:date="2018-01-19T12:18:00Z">
        <w:r>
          <w:t>Listing 1: The new, simpler SDK Style Project</w:t>
        </w:r>
        <w:commentRangeStart w:id="253"/>
        <w:r>
          <w:t xml:space="preserve"> Format</w:t>
        </w:r>
        <w:commentRangeEnd w:id="253"/>
        <w:r>
          <w:rPr>
            <w:rStyle w:val="CommentReference"/>
            <w:rFonts w:ascii="Verdana" w:hAnsi="Verdana"/>
            <w:noProof w:val="0"/>
            <w:color w:val="auto"/>
          </w:rPr>
          <w:commentReference w:id="253"/>
        </w:r>
      </w:ins>
    </w:p>
    <w:p w14:paraId="13D300D2" w14:textId="77777777" w:rsidR="00A550A2" w:rsidRDefault="00A550A2" w:rsidP="00A550A2">
      <w:pPr>
        <w:pStyle w:val="CodeListing"/>
        <w:rPr>
          <w:ins w:id="254" w:author="Rick Strahl" w:date="2018-01-19T12:18:00Z"/>
          <w:rFonts w:cs="Consolas"/>
          <w:sz w:val="19"/>
          <w:szCs w:val="19"/>
        </w:rPr>
      </w:pPr>
      <w:ins w:id="255" w:author="Rick Strahl" w:date="2018-01-19T12:18:00Z">
        <w:r>
          <w:rPr>
            <w:rFonts w:cs="Consolas"/>
            <w:color w:val="0000FF"/>
            <w:sz w:val="19"/>
            <w:szCs w:val="19"/>
          </w:rPr>
          <w:t>&lt;</w:t>
        </w:r>
        <w:r>
          <w:rPr>
            <w:rFonts w:cs="Consolas"/>
            <w:color w:val="A31515"/>
            <w:sz w:val="19"/>
            <w:szCs w:val="19"/>
          </w:rPr>
          <w:t>Project</w:t>
        </w:r>
        <w:r>
          <w:rPr>
            <w:rFonts w:cs="Consolas"/>
            <w:color w:val="0000FF"/>
            <w:sz w:val="19"/>
            <w:szCs w:val="19"/>
          </w:rPr>
          <w:t xml:space="preserve"> </w:t>
        </w:r>
        <w:r>
          <w:rPr>
            <w:rFonts w:cs="Consolas"/>
            <w:color w:val="FF0000"/>
            <w:sz w:val="19"/>
            <w:szCs w:val="19"/>
          </w:rPr>
          <w:t>Sdk</w:t>
        </w:r>
        <w:r>
          <w:rPr>
            <w:rFonts w:cs="Consolas"/>
            <w:color w:val="0000FF"/>
            <w:sz w:val="19"/>
            <w:szCs w:val="19"/>
          </w:rPr>
          <w:t>=</w:t>
        </w:r>
        <w:r>
          <w:rPr>
            <w:rFonts w:cs="Consolas"/>
            <w:sz w:val="19"/>
            <w:szCs w:val="19"/>
          </w:rPr>
          <w:t>"</w:t>
        </w:r>
        <w:r>
          <w:rPr>
            <w:rFonts w:cs="Consolas"/>
            <w:color w:val="0000FF"/>
            <w:sz w:val="19"/>
            <w:szCs w:val="19"/>
          </w:rPr>
          <w:t>Microsoft.NET.Sdk.Web</w:t>
        </w:r>
        <w:r>
          <w:rPr>
            <w:rFonts w:cs="Consolas"/>
            <w:sz w:val="19"/>
            <w:szCs w:val="19"/>
          </w:rPr>
          <w:t>"</w:t>
        </w:r>
        <w:r>
          <w:rPr>
            <w:rFonts w:cs="Consolas"/>
            <w:color w:val="0000FF"/>
            <w:sz w:val="19"/>
            <w:szCs w:val="19"/>
          </w:rPr>
          <w:t>&gt;</w:t>
        </w:r>
      </w:ins>
    </w:p>
    <w:p w14:paraId="20D32A32" w14:textId="77777777" w:rsidR="00A550A2" w:rsidRDefault="00A550A2" w:rsidP="00A550A2">
      <w:pPr>
        <w:pStyle w:val="CodeListing"/>
        <w:rPr>
          <w:ins w:id="256" w:author="Rick Strahl" w:date="2018-01-19T12:18:00Z"/>
          <w:rFonts w:cs="Consolas"/>
          <w:sz w:val="19"/>
          <w:szCs w:val="19"/>
        </w:rPr>
      </w:pPr>
      <w:ins w:id="257" w:author="Rick Strahl" w:date="2018-01-19T12:18: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&gt;</w:t>
        </w:r>
      </w:ins>
    </w:p>
    <w:p w14:paraId="60067297" w14:textId="77777777" w:rsidR="00A550A2" w:rsidRDefault="00A550A2" w:rsidP="00A550A2">
      <w:pPr>
        <w:pStyle w:val="CodeListing"/>
        <w:rPr>
          <w:ins w:id="258" w:author="Rick Strahl" w:date="2018-01-19T12:18:00Z"/>
          <w:rFonts w:cs="Consolas"/>
          <w:sz w:val="19"/>
          <w:szCs w:val="19"/>
        </w:rPr>
      </w:pPr>
      <w:ins w:id="259" w:author="Rick Strahl" w:date="2018-01-19T12:18:00Z">
        <w:r>
          <w:rPr>
            <w:rFonts w:cs="Consolas"/>
            <w:color w:val="0000FF"/>
            <w:sz w:val="19"/>
            <w:szCs w:val="19"/>
          </w:rPr>
          <w:t xml:space="preserve">    &lt;</w:t>
        </w:r>
        <w:r>
          <w:rPr>
            <w:rFonts w:cs="Consolas"/>
            <w:color w:val="A31515"/>
            <w:sz w:val="19"/>
            <w:szCs w:val="19"/>
          </w:rPr>
          <w:t>TargetFramework</w:t>
        </w:r>
        <w:r>
          <w:rPr>
            <w:rFonts w:cs="Consolas"/>
            <w:color w:val="0000FF"/>
            <w:sz w:val="19"/>
            <w:szCs w:val="19"/>
          </w:rPr>
          <w:t>&gt;</w:t>
        </w:r>
        <w:r>
          <w:rPr>
            <w:rFonts w:cs="Consolas"/>
            <w:sz w:val="19"/>
            <w:szCs w:val="19"/>
          </w:rPr>
          <w:t>netcoreapp2.0</w:t>
        </w:r>
        <w:r>
          <w:rPr>
            <w:rFonts w:cs="Consolas"/>
            <w:color w:val="0000FF"/>
            <w:sz w:val="19"/>
            <w:szCs w:val="19"/>
          </w:rPr>
          <w:t>&lt;/</w:t>
        </w:r>
        <w:r>
          <w:rPr>
            <w:rFonts w:cs="Consolas"/>
            <w:color w:val="A31515"/>
            <w:sz w:val="19"/>
            <w:szCs w:val="19"/>
          </w:rPr>
          <w:t>TargetFramework</w:t>
        </w:r>
        <w:r>
          <w:rPr>
            <w:rFonts w:cs="Consolas"/>
            <w:color w:val="0000FF"/>
            <w:sz w:val="19"/>
            <w:szCs w:val="19"/>
          </w:rPr>
          <w:t>&gt;</w:t>
        </w:r>
      </w:ins>
    </w:p>
    <w:p w14:paraId="7266EE0F" w14:textId="77777777" w:rsidR="00A550A2" w:rsidRDefault="00A550A2" w:rsidP="00A550A2">
      <w:pPr>
        <w:pStyle w:val="CodeListing"/>
        <w:rPr>
          <w:ins w:id="260" w:author="Rick Strahl" w:date="2018-01-19T12:18:00Z"/>
          <w:rFonts w:cs="Consolas"/>
          <w:sz w:val="19"/>
          <w:szCs w:val="19"/>
        </w:rPr>
      </w:pPr>
      <w:ins w:id="261" w:author="Rick Strahl" w:date="2018-01-19T12:18:00Z">
        <w:r>
          <w:rPr>
            <w:rFonts w:cs="Consolas"/>
            <w:color w:val="0000FF"/>
            <w:sz w:val="19"/>
            <w:szCs w:val="19"/>
          </w:rPr>
          <w:t xml:space="preserve">    &lt;</w:t>
        </w:r>
        <w:r>
          <w:rPr>
            <w:rFonts w:cs="Consolas"/>
            <w:color w:val="A31515"/>
            <w:sz w:val="19"/>
            <w:szCs w:val="19"/>
          </w:rPr>
          <w:t>UserSecretsId</w:t>
        </w:r>
        <w:r>
          <w:rPr>
            <w:rFonts w:cs="Consolas"/>
            <w:color w:val="0000FF"/>
            <w:sz w:val="19"/>
            <w:szCs w:val="19"/>
          </w:rPr>
          <w:t>&gt;</w:t>
        </w:r>
        <w:r>
          <w:rPr>
            <w:rFonts w:cs="Consolas"/>
            <w:sz w:val="19"/>
            <w:szCs w:val="19"/>
          </w:rPr>
          <w:t>d900d6cb-0e21-403b-94a3-17412045e7b4</w:t>
        </w:r>
        <w:r>
          <w:rPr>
            <w:rFonts w:cs="Consolas"/>
            <w:sz w:val="19"/>
            <w:szCs w:val="19"/>
          </w:rPr>
          <w:br/>
          <w:t xml:space="preserve">    </w:t>
        </w:r>
        <w:r>
          <w:rPr>
            <w:rFonts w:cs="Consolas"/>
            <w:color w:val="0000FF"/>
            <w:sz w:val="19"/>
            <w:szCs w:val="19"/>
          </w:rPr>
          <w:t>&lt;/</w:t>
        </w:r>
        <w:commentRangeStart w:id="262"/>
        <w:r>
          <w:rPr>
            <w:rFonts w:cs="Consolas"/>
            <w:color w:val="A31515"/>
            <w:sz w:val="19"/>
            <w:szCs w:val="19"/>
          </w:rPr>
          <w:t>UserSecretsId</w:t>
        </w:r>
        <w:r>
          <w:rPr>
            <w:rFonts w:cs="Consolas"/>
            <w:color w:val="0000FF"/>
            <w:sz w:val="19"/>
            <w:szCs w:val="19"/>
          </w:rPr>
          <w:t>&gt;</w:t>
        </w:r>
        <w:commentRangeEnd w:id="262"/>
        <w:r>
          <w:rPr>
            <w:rStyle w:val="CommentReference"/>
            <w:rFonts w:ascii="Verdana" w:hAnsi="Verdana"/>
            <w:noProof w:val="0"/>
            <w:color w:val="auto"/>
          </w:rPr>
          <w:commentReference w:id="262"/>
        </w:r>
      </w:ins>
    </w:p>
    <w:p w14:paraId="71C7A22B" w14:textId="77777777" w:rsidR="00A550A2" w:rsidRDefault="00A550A2" w:rsidP="00A550A2">
      <w:pPr>
        <w:pStyle w:val="CodeListing"/>
        <w:rPr>
          <w:ins w:id="263" w:author="Rick Strahl" w:date="2018-01-19T12:18:00Z"/>
          <w:rFonts w:cs="Consolas"/>
          <w:sz w:val="19"/>
          <w:szCs w:val="19"/>
        </w:rPr>
      </w:pPr>
      <w:ins w:id="264" w:author="Rick Strahl" w:date="2018-01-19T12:18:00Z">
        <w:r>
          <w:rPr>
            <w:rFonts w:cs="Consolas"/>
            <w:color w:val="0000FF"/>
            <w:sz w:val="19"/>
            <w:szCs w:val="19"/>
          </w:rPr>
          <w:t xml:space="preserve">    &lt;</w:t>
        </w:r>
        <w:r>
          <w:rPr>
            <w:rFonts w:cs="Consolas"/>
            <w:color w:val="A31515"/>
            <w:sz w:val="19"/>
            <w:szCs w:val="19"/>
          </w:rPr>
          <w:t>Version</w:t>
        </w:r>
        <w:r>
          <w:rPr>
            <w:rFonts w:cs="Consolas"/>
            <w:color w:val="0000FF"/>
            <w:sz w:val="19"/>
            <w:szCs w:val="19"/>
          </w:rPr>
          <w:t>&gt;</w:t>
        </w:r>
        <w:r>
          <w:rPr>
            <w:rFonts w:cs="Consolas"/>
            <w:sz w:val="19"/>
            <w:szCs w:val="19"/>
          </w:rPr>
          <w:t>2.0.0</w:t>
        </w:r>
        <w:r>
          <w:rPr>
            <w:rFonts w:cs="Consolas"/>
            <w:color w:val="0000FF"/>
            <w:sz w:val="19"/>
            <w:szCs w:val="19"/>
          </w:rPr>
          <w:t>&lt;/</w:t>
        </w:r>
        <w:r>
          <w:rPr>
            <w:rFonts w:cs="Consolas"/>
            <w:color w:val="A31515"/>
            <w:sz w:val="19"/>
            <w:szCs w:val="19"/>
          </w:rPr>
          <w:t>Version</w:t>
        </w:r>
        <w:r>
          <w:rPr>
            <w:rFonts w:cs="Consolas"/>
            <w:color w:val="0000FF"/>
            <w:sz w:val="19"/>
            <w:szCs w:val="19"/>
          </w:rPr>
          <w:t>&gt;</w:t>
        </w:r>
      </w:ins>
    </w:p>
    <w:p w14:paraId="12A53B0B" w14:textId="77777777" w:rsidR="00A550A2" w:rsidRDefault="00A550A2" w:rsidP="00A550A2">
      <w:pPr>
        <w:pStyle w:val="CodeListing"/>
        <w:rPr>
          <w:ins w:id="265" w:author="Rick Strahl" w:date="2018-01-19T12:18:00Z"/>
          <w:rFonts w:cs="Consolas"/>
          <w:sz w:val="19"/>
          <w:szCs w:val="19"/>
        </w:rPr>
      </w:pPr>
      <w:ins w:id="266" w:author="Rick Strahl" w:date="2018-01-19T12:18: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&gt;</w:t>
        </w:r>
      </w:ins>
    </w:p>
    <w:p w14:paraId="67D6CC5E" w14:textId="77777777" w:rsidR="00A550A2" w:rsidRDefault="00A550A2" w:rsidP="00A550A2">
      <w:pPr>
        <w:pStyle w:val="CodeListing"/>
        <w:rPr>
          <w:ins w:id="267" w:author="Rick Strahl" w:date="2018-01-19T12:18:00Z"/>
          <w:rFonts w:cs="Consolas"/>
          <w:sz w:val="19"/>
          <w:szCs w:val="19"/>
        </w:rPr>
      </w:pPr>
    </w:p>
    <w:p w14:paraId="366B14E8" w14:textId="77777777" w:rsidR="00A550A2" w:rsidRDefault="00A550A2" w:rsidP="00A550A2">
      <w:pPr>
        <w:pStyle w:val="CodeListing"/>
        <w:rPr>
          <w:ins w:id="268" w:author="Rick Strahl" w:date="2018-01-19T12:18:00Z"/>
          <w:rFonts w:cs="Consolas"/>
          <w:sz w:val="19"/>
          <w:szCs w:val="19"/>
        </w:rPr>
      </w:pPr>
      <w:ins w:id="269" w:author="Rick Strahl" w:date="2018-01-19T12:18: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450DCB31" w14:textId="77777777" w:rsidR="00A550A2" w:rsidRDefault="00A550A2" w:rsidP="00A550A2">
      <w:pPr>
        <w:pStyle w:val="CodeListing"/>
        <w:rPr>
          <w:ins w:id="270" w:author="Rick Strahl" w:date="2018-01-19T12:18:00Z"/>
          <w:rFonts w:cs="Consolas"/>
          <w:color w:val="0000FF"/>
          <w:sz w:val="19"/>
          <w:szCs w:val="19"/>
        </w:rPr>
      </w:pPr>
      <w:ins w:id="271" w:author="Rick Strahl" w:date="2018-01-19T12:18:00Z">
        <w:r>
          <w:rPr>
            <w:rFonts w:cs="Consolas"/>
            <w:color w:val="0000FF"/>
            <w:sz w:val="19"/>
            <w:szCs w:val="19"/>
          </w:rPr>
          <w:t xml:space="preserve">    &lt;</w:t>
        </w:r>
        <w:r>
          <w:rPr>
            <w:rFonts w:cs="Consolas"/>
            <w:color w:val="A31515"/>
            <w:sz w:val="19"/>
            <w:szCs w:val="19"/>
          </w:rPr>
          <w:t>PackageReference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Microsoft.AspNetCore.All</w:t>
        </w:r>
        <w:r>
          <w:rPr>
            <w:rFonts w:cs="Consolas"/>
            <w:sz w:val="19"/>
            <w:szCs w:val="19"/>
          </w:rPr>
          <w:t>"</w:t>
        </w:r>
      </w:ins>
    </w:p>
    <w:p w14:paraId="3D38F882" w14:textId="77777777" w:rsidR="00A550A2" w:rsidRDefault="00A550A2" w:rsidP="00A550A2">
      <w:pPr>
        <w:pStyle w:val="CodeListing"/>
        <w:rPr>
          <w:ins w:id="272" w:author="Rick Strahl" w:date="2018-01-19T12:18:00Z"/>
          <w:rFonts w:cs="Consolas"/>
          <w:sz w:val="19"/>
          <w:szCs w:val="19"/>
        </w:rPr>
      </w:pPr>
      <w:ins w:id="273" w:author="Rick Strahl" w:date="2018-01-19T12:18:00Z">
        <w:r>
          <w:rPr>
            <w:rFonts w:cs="Consolas"/>
            <w:color w:val="0000FF"/>
            <w:sz w:val="19"/>
            <w:szCs w:val="19"/>
          </w:rPr>
          <w:t xml:space="preserve">                      </w:t>
        </w:r>
        <w:r>
          <w:rPr>
            <w:rFonts w:cs="Consolas"/>
            <w:color w:val="FF0000"/>
            <w:sz w:val="19"/>
            <w:szCs w:val="19"/>
          </w:rPr>
          <w:t>Version</w:t>
        </w:r>
        <w:r>
          <w:rPr>
            <w:rFonts w:cs="Consolas"/>
            <w:color w:val="0000FF"/>
            <w:sz w:val="19"/>
            <w:szCs w:val="19"/>
          </w:rPr>
          <w:t>=</w:t>
        </w:r>
        <w:r>
          <w:rPr>
            <w:rFonts w:cs="Consolas"/>
            <w:sz w:val="19"/>
            <w:szCs w:val="19"/>
          </w:rPr>
          <w:t>"</w:t>
        </w:r>
        <w:r>
          <w:rPr>
            <w:rFonts w:cs="Consolas"/>
            <w:color w:val="0000FF"/>
            <w:sz w:val="19"/>
            <w:szCs w:val="19"/>
          </w:rPr>
          <w:t>2.0.0</w:t>
        </w:r>
        <w:r>
          <w:rPr>
            <w:rFonts w:cs="Consolas"/>
            <w:sz w:val="19"/>
            <w:szCs w:val="19"/>
          </w:rPr>
          <w:t>"</w:t>
        </w:r>
        <w:r>
          <w:rPr>
            <w:rFonts w:cs="Consolas"/>
            <w:color w:val="0000FF"/>
            <w:sz w:val="19"/>
            <w:szCs w:val="19"/>
          </w:rPr>
          <w:t xml:space="preserve"> /&gt;</w:t>
        </w:r>
      </w:ins>
    </w:p>
    <w:p w14:paraId="4DA267AC" w14:textId="77777777" w:rsidR="00A550A2" w:rsidRDefault="00A550A2" w:rsidP="00A550A2">
      <w:pPr>
        <w:pStyle w:val="CodeListing"/>
        <w:rPr>
          <w:ins w:id="274" w:author="Rick Strahl" w:date="2018-01-19T12:18:00Z"/>
          <w:rFonts w:cs="Consolas"/>
          <w:sz w:val="19"/>
          <w:szCs w:val="19"/>
        </w:rPr>
      </w:pPr>
      <w:ins w:id="275" w:author="Rick Strahl" w:date="2018-01-19T12:18:00Z">
        <w:r>
          <w:rPr>
            <w:rFonts w:cs="Consolas"/>
            <w:color w:val="0000FF"/>
            <w:sz w:val="19"/>
            <w:szCs w:val="19"/>
          </w:rPr>
          <w:t xml:space="preserve">   &lt;</w:t>
        </w:r>
        <w:r>
          <w:rPr>
            <w:rFonts w:cs="Consolas"/>
            <w:color w:val="A31515"/>
            <w:sz w:val="19"/>
            <w:szCs w:val="19"/>
          </w:rPr>
          <w:t>ProjectReference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..\AlbumViewerBusiness\AlbumViewerBusiness.csproj</w:t>
        </w:r>
        <w:r>
          <w:rPr>
            <w:rFonts w:cs="Consolas"/>
            <w:sz w:val="19"/>
            <w:szCs w:val="19"/>
          </w:rPr>
          <w:t>"</w:t>
        </w:r>
        <w:r>
          <w:rPr>
            <w:rFonts w:cs="Consolas"/>
            <w:color w:val="0000FF"/>
            <w:sz w:val="19"/>
            <w:szCs w:val="19"/>
          </w:rPr>
          <w:t xml:space="preserve"> /&gt;</w:t>
        </w:r>
      </w:ins>
    </w:p>
    <w:p w14:paraId="6A700028" w14:textId="77777777" w:rsidR="00A550A2" w:rsidRDefault="00A550A2" w:rsidP="00A550A2">
      <w:pPr>
        <w:pStyle w:val="CodeListing"/>
        <w:rPr>
          <w:ins w:id="276" w:author="Rick Strahl" w:date="2018-01-19T12:18:00Z"/>
          <w:rFonts w:cs="Consolas"/>
          <w:sz w:val="19"/>
          <w:szCs w:val="19"/>
        </w:rPr>
      </w:pPr>
      <w:ins w:id="277" w:author="Rick Strahl" w:date="2018-01-19T12:18: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65C2F417" w14:textId="77777777" w:rsidR="00A550A2" w:rsidRPr="00CB371A" w:rsidRDefault="00A550A2" w:rsidP="00A550A2">
      <w:pPr>
        <w:pStyle w:val="CodeListing"/>
        <w:rPr>
          <w:ins w:id="278" w:author="Rick Strahl" w:date="2018-01-19T12:18:00Z"/>
          <w:sz w:val="19"/>
          <w:szCs w:val="19"/>
        </w:rPr>
      </w:pPr>
      <w:ins w:id="279" w:author="Rick Strahl" w:date="2018-01-19T12:18:00Z">
        <w:r>
          <w:t xml:space="preserve">    </w:t>
        </w:r>
      </w:ins>
    </w:p>
    <w:p w14:paraId="031B1656" w14:textId="77777777" w:rsidR="00A550A2" w:rsidRPr="00CB371A" w:rsidRDefault="00A550A2" w:rsidP="00A550A2">
      <w:pPr>
        <w:pStyle w:val="CodeListing"/>
        <w:rPr>
          <w:ins w:id="280" w:author="Rick Strahl" w:date="2018-01-19T12:18:00Z"/>
          <w:sz w:val="19"/>
          <w:szCs w:val="19"/>
        </w:rPr>
      </w:pPr>
      <w:ins w:id="281" w:author="Rick Strahl" w:date="2018-01-19T12:18:00Z">
        <w:r>
          <w:rPr>
            <w:sz w:val="19"/>
            <w:szCs w:val="19"/>
          </w:rPr>
          <w:t xml:space="preserve">  </w:t>
        </w:r>
        <w:r w:rsidRPr="00CB371A">
          <w:rPr>
            <w:sz w:val="19"/>
            <w:szCs w:val="19"/>
          </w:rPr>
          <w:t>&lt;</w:t>
        </w:r>
        <w:r w:rsidRPr="00CB371A">
          <w:rPr>
            <w:color w:val="A31515"/>
            <w:sz w:val="19"/>
            <w:szCs w:val="19"/>
          </w:rPr>
          <w:t>ItemGroup</w:t>
        </w:r>
        <w:r w:rsidRPr="00CB371A">
          <w:rPr>
            <w:sz w:val="19"/>
            <w:szCs w:val="19"/>
          </w:rPr>
          <w:t>&gt;</w:t>
        </w:r>
      </w:ins>
    </w:p>
    <w:p w14:paraId="41349E02" w14:textId="77777777" w:rsidR="00A550A2" w:rsidRDefault="00A550A2" w:rsidP="00A550A2">
      <w:pPr>
        <w:pStyle w:val="CodeListing"/>
        <w:rPr>
          <w:ins w:id="282" w:author="Rick Strahl" w:date="2018-01-19T12:18:00Z"/>
          <w:sz w:val="19"/>
          <w:szCs w:val="19"/>
        </w:rPr>
      </w:pPr>
      <w:ins w:id="283" w:author="Rick Strahl" w:date="2018-01-19T12:18:00Z">
        <w:r w:rsidRPr="00CB371A">
          <w:rPr>
            <w:sz w:val="19"/>
            <w:szCs w:val="19"/>
          </w:rPr>
          <w:t xml:space="preserve">  </w:t>
        </w:r>
        <w:r>
          <w:rPr>
            <w:sz w:val="19"/>
            <w:szCs w:val="19"/>
          </w:rPr>
          <w:t xml:space="preserve"> </w:t>
        </w:r>
        <w:r w:rsidRPr="00CB371A">
          <w:rPr>
            <w:sz w:val="19"/>
            <w:szCs w:val="19"/>
          </w:rPr>
          <w:t>&lt;</w:t>
        </w:r>
        <w:r w:rsidRPr="00CB371A">
          <w:rPr>
            <w:color w:val="A31515"/>
            <w:sz w:val="19"/>
            <w:szCs w:val="19"/>
          </w:rPr>
          <w:t>Content</w:t>
        </w:r>
        <w:r>
          <w:rPr>
            <w:color w:val="A31515"/>
            <w:sz w:val="19"/>
            <w:szCs w:val="19"/>
          </w:rPr>
          <w:t xml:space="preserve"> </w:t>
        </w:r>
        <w:r>
          <w:rPr>
            <w:color w:val="FF0000"/>
            <w:sz w:val="19"/>
            <w:szCs w:val="19"/>
          </w:rPr>
          <w:t>Upd</w:t>
        </w:r>
        <w:r w:rsidRPr="00CB371A">
          <w:rPr>
            <w:color w:val="FF0000"/>
            <w:sz w:val="19"/>
            <w:szCs w:val="19"/>
          </w:rPr>
          <w:t>ate</w:t>
        </w:r>
        <w:r w:rsidRPr="00CB371A">
          <w:rPr>
            <w:sz w:val="19"/>
            <w:szCs w:val="19"/>
          </w:rPr>
          <w:t>="wwwroot\**\*;Areas\**\Views;</w:t>
        </w:r>
        <w:r>
          <w:rPr>
            <w:sz w:val="19"/>
            <w:szCs w:val="19"/>
          </w:rPr>
          <w:t>_</w:t>
        </w:r>
      </w:ins>
    </w:p>
    <w:p w14:paraId="1A9E987C" w14:textId="77777777" w:rsidR="00A550A2" w:rsidRPr="00CB371A" w:rsidRDefault="00A550A2" w:rsidP="00A550A2">
      <w:pPr>
        <w:pStyle w:val="CodeListing"/>
        <w:rPr>
          <w:ins w:id="284" w:author="Rick Strahl" w:date="2018-01-19T12:18:00Z"/>
          <w:sz w:val="19"/>
          <w:szCs w:val="19"/>
        </w:rPr>
      </w:pPr>
      <w:ins w:id="285" w:author="Rick Strahl" w:date="2018-01-19T12:18:00Z">
        <w:r>
          <w:rPr>
            <w:sz w:val="19"/>
            <w:szCs w:val="19"/>
          </w:rPr>
          <w:t xml:space="preserve">                   </w:t>
        </w:r>
        <w:r w:rsidRPr="00CB371A">
          <w:rPr>
            <w:sz w:val="19"/>
            <w:szCs w:val="19"/>
          </w:rPr>
          <w:t>appsettings.json;album.js;web.config"&gt;</w:t>
        </w:r>
      </w:ins>
    </w:p>
    <w:p w14:paraId="514C8AC9" w14:textId="77777777" w:rsidR="00A550A2" w:rsidRPr="00CB371A" w:rsidRDefault="00A550A2" w:rsidP="00A550A2">
      <w:pPr>
        <w:pStyle w:val="CodeListing"/>
        <w:rPr>
          <w:ins w:id="286" w:author="Rick Strahl" w:date="2018-01-19T12:18:00Z"/>
          <w:sz w:val="19"/>
          <w:szCs w:val="19"/>
        </w:rPr>
      </w:pPr>
      <w:ins w:id="287" w:author="Rick Strahl" w:date="2018-01-19T12:18:00Z">
        <w:r w:rsidRPr="00CB371A">
          <w:rPr>
            <w:sz w:val="19"/>
            <w:szCs w:val="19"/>
          </w:rPr>
          <w:t xml:space="preserve">   </w:t>
        </w:r>
        <w:r>
          <w:rPr>
            <w:sz w:val="19"/>
            <w:szCs w:val="19"/>
          </w:rPr>
          <w:t xml:space="preserve">   </w:t>
        </w:r>
        <w:r w:rsidRPr="00CB371A">
          <w:rPr>
            <w:sz w:val="19"/>
            <w:szCs w:val="19"/>
          </w:rPr>
          <w:t>&lt;</w:t>
        </w:r>
        <w:r w:rsidRPr="00CB371A">
          <w:rPr>
            <w:color w:val="A31515"/>
            <w:sz w:val="19"/>
            <w:szCs w:val="19"/>
          </w:rPr>
          <w:t>CopyToPublishDirectory</w:t>
        </w:r>
        <w:r w:rsidRPr="00CB371A">
          <w:rPr>
            <w:sz w:val="19"/>
            <w:szCs w:val="19"/>
          </w:rPr>
          <w:t>&gt;PreserveNewest&lt;/</w:t>
        </w:r>
        <w:r w:rsidRPr="00CB371A">
          <w:rPr>
            <w:color w:val="A31515"/>
            <w:sz w:val="19"/>
            <w:szCs w:val="19"/>
          </w:rPr>
          <w:t>CopyToPublishDirectory</w:t>
        </w:r>
        <w:commentRangeStart w:id="288"/>
        <w:r w:rsidRPr="00CB371A">
          <w:rPr>
            <w:sz w:val="19"/>
            <w:szCs w:val="19"/>
          </w:rPr>
          <w:t>&gt;</w:t>
        </w:r>
        <w:commentRangeEnd w:id="288"/>
        <w:r>
          <w:rPr>
            <w:rStyle w:val="CommentReference"/>
            <w:rFonts w:ascii="Verdana" w:hAnsi="Verdana"/>
            <w:noProof w:val="0"/>
            <w:color w:val="auto"/>
          </w:rPr>
          <w:commentReference w:id="288"/>
        </w:r>
      </w:ins>
    </w:p>
    <w:p w14:paraId="007534A3" w14:textId="77777777" w:rsidR="00A550A2" w:rsidRPr="00CB371A" w:rsidRDefault="00A550A2" w:rsidP="00A550A2">
      <w:pPr>
        <w:pStyle w:val="CodeListing"/>
        <w:rPr>
          <w:ins w:id="289" w:author="Rick Strahl" w:date="2018-01-19T12:18:00Z"/>
          <w:sz w:val="19"/>
          <w:szCs w:val="19"/>
        </w:rPr>
      </w:pPr>
      <w:ins w:id="290" w:author="Rick Strahl" w:date="2018-01-19T12:18:00Z">
        <w:r w:rsidRPr="00CB371A">
          <w:rPr>
            <w:sz w:val="19"/>
            <w:szCs w:val="19"/>
          </w:rPr>
          <w:t xml:space="preserve">   &lt;/</w:t>
        </w:r>
        <w:r w:rsidRPr="00CB371A">
          <w:rPr>
            <w:color w:val="A31515"/>
            <w:sz w:val="19"/>
            <w:szCs w:val="19"/>
          </w:rPr>
          <w:t>Content</w:t>
        </w:r>
        <w:r w:rsidRPr="00CB371A">
          <w:rPr>
            <w:sz w:val="19"/>
            <w:szCs w:val="19"/>
          </w:rPr>
          <w:t xml:space="preserve">&gt;    </w:t>
        </w:r>
      </w:ins>
    </w:p>
    <w:p w14:paraId="2B710F1B" w14:textId="77777777" w:rsidR="00A550A2" w:rsidRDefault="00A550A2" w:rsidP="00A550A2">
      <w:pPr>
        <w:pStyle w:val="CodeListing"/>
        <w:rPr>
          <w:ins w:id="291" w:author="Rick Strahl" w:date="2018-01-19T12:18:00Z"/>
          <w:rFonts w:cs="Consolas"/>
          <w:sz w:val="19"/>
          <w:szCs w:val="19"/>
        </w:rPr>
      </w:pPr>
      <w:ins w:id="292" w:author="Rick Strahl" w:date="2018-01-19T12:18: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2B5D5A00" w14:textId="77777777" w:rsidR="00A550A2" w:rsidRDefault="00A550A2" w:rsidP="00A550A2">
      <w:pPr>
        <w:pStyle w:val="CodeListing"/>
        <w:rPr>
          <w:ins w:id="293" w:author="Rick Strahl" w:date="2018-01-19T12:18:00Z"/>
          <w:rFonts w:cs="Consolas"/>
          <w:sz w:val="19"/>
          <w:szCs w:val="19"/>
        </w:rPr>
      </w:pPr>
      <w:ins w:id="294" w:author="Rick Strahl" w:date="2018-01-19T12:18: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37527327" w14:textId="77777777" w:rsidR="00A550A2" w:rsidRDefault="00A550A2" w:rsidP="00A550A2">
      <w:pPr>
        <w:pStyle w:val="CodeListing"/>
        <w:rPr>
          <w:ins w:id="295" w:author="Rick Strahl" w:date="2018-01-19T12:18:00Z"/>
          <w:rFonts w:cs="Consolas"/>
          <w:sz w:val="19"/>
          <w:szCs w:val="19"/>
        </w:rPr>
      </w:pPr>
      <w:ins w:id="296" w:author="Rick Strahl" w:date="2018-01-19T12:18:00Z">
        <w:r>
          <w:rPr>
            <w:rFonts w:cs="Consolas"/>
            <w:color w:val="0000FF"/>
            <w:sz w:val="19"/>
            <w:szCs w:val="19"/>
          </w:rPr>
          <w:t xml:space="preserve">    &lt;</w:t>
        </w:r>
        <w:r>
          <w:rPr>
            <w:rFonts w:cs="Consolas"/>
            <w:color w:val="A31515"/>
            <w:sz w:val="19"/>
            <w:szCs w:val="19"/>
          </w:rPr>
          <w:t>Content</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albumsdata.json</w:t>
        </w:r>
        <w:r>
          <w:rPr>
            <w:rFonts w:cs="Consolas"/>
            <w:sz w:val="19"/>
            <w:szCs w:val="19"/>
          </w:rPr>
          <w:t>"</w:t>
        </w:r>
        <w:r>
          <w:rPr>
            <w:rFonts w:cs="Consolas"/>
            <w:color w:val="0000FF"/>
            <w:sz w:val="19"/>
            <w:szCs w:val="19"/>
          </w:rPr>
          <w:t>&gt;</w:t>
        </w:r>
      </w:ins>
    </w:p>
    <w:p w14:paraId="71186363" w14:textId="77777777" w:rsidR="00A550A2" w:rsidRDefault="00A550A2" w:rsidP="00A550A2">
      <w:pPr>
        <w:pStyle w:val="CodeListing"/>
        <w:rPr>
          <w:ins w:id="297" w:author="Rick Strahl" w:date="2018-01-19T12:18:00Z"/>
          <w:rFonts w:cs="Consolas"/>
          <w:sz w:val="19"/>
          <w:szCs w:val="19"/>
        </w:rPr>
      </w:pPr>
      <w:ins w:id="298" w:author="Rick Strahl" w:date="2018-01-19T12:18:00Z">
        <w:r>
          <w:rPr>
            <w:rFonts w:cs="Consolas"/>
            <w:color w:val="0000FF"/>
            <w:sz w:val="19"/>
            <w:szCs w:val="19"/>
          </w:rPr>
          <w:t xml:space="preserve">      &lt;</w:t>
        </w:r>
        <w:r>
          <w:rPr>
            <w:rFonts w:cs="Consolas"/>
            <w:color w:val="A31515"/>
            <w:sz w:val="19"/>
            <w:szCs w:val="19"/>
          </w:rPr>
          <w:t>CopyToOutputDirectory</w:t>
        </w:r>
        <w:r>
          <w:rPr>
            <w:rFonts w:cs="Consolas"/>
            <w:color w:val="0000FF"/>
            <w:sz w:val="19"/>
            <w:szCs w:val="19"/>
          </w:rPr>
          <w:t>&gt;</w:t>
        </w:r>
        <w:r>
          <w:rPr>
            <w:rFonts w:cs="Consolas"/>
            <w:sz w:val="19"/>
            <w:szCs w:val="19"/>
          </w:rPr>
          <w:t>PreserveNewest</w:t>
        </w:r>
        <w:r>
          <w:rPr>
            <w:rFonts w:cs="Consolas"/>
            <w:color w:val="0000FF"/>
            <w:sz w:val="19"/>
            <w:szCs w:val="19"/>
          </w:rPr>
          <w:t>&lt;/</w:t>
        </w:r>
        <w:r>
          <w:rPr>
            <w:rFonts w:cs="Consolas"/>
            <w:color w:val="A31515"/>
            <w:sz w:val="19"/>
            <w:szCs w:val="19"/>
          </w:rPr>
          <w:t>CopyToOutputDirectory</w:t>
        </w:r>
        <w:r>
          <w:rPr>
            <w:rFonts w:cs="Consolas"/>
            <w:color w:val="0000FF"/>
            <w:sz w:val="19"/>
            <w:szCs w:val="19"/>
          </w:rPr>
          <w:t>&gt;</w:t>
        </w:r>
      </w:ins>
    </w:p>
    <w:p w14:paraId="4FA9C8BF" w14:textId="77777777" w:rsidR="00A550A2" w:rsidRDefault="00A550A2" w:rsidP="00A550A2">
      <w:pPr>
        <w:pStyle w:val="CodeListing"/>
        <w:rPr>
          <w:ins w:id="299" w:author="Rick Strahl" w:date="2018-01-19T12:18:00Z"/>
          <w:rFonts w:cs="Consolas"/>
          <w:sz w:val="19"/>
          <w:szCs w:val="19"/>
        </w:rPr>
      </w:pPr>
      <w:ins w:id="300" w:author="Rick Strahl" w:date="2018-01-19T12:18:00Z">
        <w:r>
          <w:rPr>
            <w:rFonts w:cs="Consolas"/>
            <w:color w:val="0000FF"/>
            <w:sz w:val="19"/>
            <w:szCs w:val="19"/>
          </w:rPr>
          <w:t xml:space="preserve">    &lt;/</w:t>
        </w:r>
        <w:r>
          <w:rPr>
            <w:rFonts w:cs="Consolas"/>
            <w:color w:val="A31515"/>
            <w:sz w:val="19"/>
            <w:szCs w:val="19"/>
          </w:rPr>
          <w:t>Content</w:t>
        </w:r>
        <w:r>
          <w:rPr>
            <w:rFonts w:cs="Consolas"/>
            <w:color w:val="0000FF"/>
            <w:sz w:val="19"/>
            <w:szCs w:val="19"/>
          </w:rPr>
          <w:t>&gt;</w:t>
        </w:r>
      </w:ins>
    </w:p>
    <w:p w14:paraId="3F8723EC" w14:textId="77777777" w:rsidR="00A550A2" w:rsidRDefault="00A550A2" w:rsidP="00A550A2">
      <w:pPr>
        <w:pStyle w:val="CodeListing"/>
        <w:rPr>
          <w:ins w:id="301" w:author="Rick Strahl" w:date="2018-01-19T12:18:00Z"/>
          <w:rFonts w:cs="Consolas"/>
          <w:sz w:val="19"/>
          <w:szCs w:val="19"/>
        </w:rPr>
      </w:pPr>
      <w:ins w:id="302" w:author="Rick Strahl" w:date="2018-01-19T12:18: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3E79FB16" w14:textId="77777777" w:rsidR="00A550A2" w:rsidRDefault="00A550A2" w:rsidP="00A550A2">
      <w:pPr>
        <w:pStyle w:val="CodeListing"/>
        <w:rPr>
          <w:ins w:id="303" w:author="Rick Strahl" w:date="2018-01-19T12:18:00Z"/>
          <w:rFonts w:cs="Consolas"/>
          <w:sz w:val="19"/>
          <w:szCs w:val="19"/>
        </w:rPr>
      </w:pPr>
      <w:ins w:id="304" w:author="Rick Strahl" w:date="2018-01-19T12:18: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68A25979" w14:textId="77777777" w:rsidR="00A550A2" w:rsidRDefault="00A550A2" w:rsidP="00A550A2">
      <w:pPr>
        <w:pStyle w:val="CodeListing"/>
        <w:rPr>
          <w:ins w:id="305" w:author="Rick Strahl" w:date="2018-01-19T12:18:00Z"/>
          <w:rFonts w:cs="Consolas"/>
          <w:color w:val="0000FF"/>
          <w:sz w:val="19"/>
          <w:szCs w:val="19"/>
        </w:rPr>
      </w:pPr>
      <w:ins w:id="306" w:author="Rick Strahl" w:date="2018-01-19T12:18:00Z">
        <w:r>
          <w:rPr>
            <w:rFonts w:cs="Consolas"/>
            <w:color w:val="0000FF"/>
            <w:sz w:val="19"/>
            <w:szCs w:val="19"/>
          </w:rPr>
          <w:t xml:space="preserve">    &lt;</w:t>
        </w:r>
        <w:r>
          <w:rPr>
            <w:rFonts w:cs="Consolas"/>
            <w:color w:val="A31515"/>
            <w:sz w:val="19"/>
            <w:szCs w:val="19"/>
          </w:rPr>
          <w:t>DotNetCliToolReference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Microsoft.DotNet.Watcher.Tools</w:t>
        </w:r>
        <w:r>
          <w:rPr>
            <w:rFonts w:cs="Consolas"/>
            <w:sz w:val="19"/>
            <w:szCs w:val="19"/>
          </w:rPr>
          <w:t>"</w:t>
        </w:r>
      </w:ins>
    </w:p>
    <w:p w14:paraId="374F7909" w14:textId="77777777" w:rsidR="00A550A2" w:rsidRDefault="00A550A2" w:rsidP="00A550A2">
      <w:pPr>
        <w:pStyle w:val="CodeListing"/>
        <w:rPr>
          <w:ins w:id="307" w:author="Rick Strahl" w:date="2018-01-19T12:18:00Z"/>
          <w:rFonts w:cs="Consolas"/>
          <w:sz w:val="19"/>
          <w:szCs w:val="19"/>
        </w:rPr>
      </w:pPr>
      <w:ins w:id="308" w:author="Rick Strahl" w:date="2018-01-19T12:18:00Z">
        <w:r>
          <w:rPr>
            <w:rFonts w:cs="Consolas"/>
            <w:color w:val="0000FF"/>
            <w:sz w:val="19"/>
            <w:szCs w:val="19"/>
          </w:rPr>
          <w:t xml:space="preserve">                            </w:t>
        </w:r>
        <w:r>
          <w:rPr>
            <w:rFonts w:cs="Consolas"/>
            <w:color w:val="FF0000"/>
            <w:sz w:val="19"/>
            <w:szCs w:val="19"/>
          </w:rPr>
          <w:t>Version</w:t>
        </w:r>
        <w:r>
          <w:rPr>
            <w:rFonts w:cs="Consolas"/>
            <w:color w:val="0000FF"/>
            <w:sz w:val="19"/>
            <w:szCs w:val="19"/>
          </w:rPr>
          <w:t>=</w:t>
        </w:r>
        <w:r>
          <w:rPr>
            <w:rFonts w:cs="Consolas"/>
            <w:sz w:val="19"/>
            <w:szCs w:val="19"/>
          </w:rPr>
          <w:t>"</w:t>
        </w:r>
        <w:r>
          <w:rPr>
            <w:rFonts w:cs="Consolas"/>
            <w:color w:val="0000FF"/>
            <w:sz w:val="19"/>
            <w:szCs w:val="19"/>
          </w:rPr>
          <w:t>2.0.0</w:t>
        </w:r>
        <w:r>
          <w:rPr>
            <w:rFonts w:cs="Consolas"/>
            <w:sz w:val="19"/>
            <w:szCs w:val="19"/>
          </w:rPr>
          <w:t>"</w:t>
        </w:r>
        <w:r>
          <w:rPr>
            <w:rFonts w:cs="Consolas"/>
            <w:color w:val="0000FF"/>
            <w:sz w:val="19"/>
            <w:szCs w:val="19"/>
          </w:rPr>
          <w:t xml:space="preserve"> /&gt;</w:t>
        </w:r>
      </w:ins>
    </w:p>
    <w:p w14:paraId="7EE30E54" w14:textId="77777777" w:rsidR="00A550A2" w:rsidRDefault="00A550A2" w:rsidP="00A550A2">
      <w:pPr>
        <w:pStyle w:val="CodeListing"/>
        <w:rPr>
          <w:ins w:id="309" w:author="Rick Strahl" w:date="2018-01-19T12:18:00Z"/>
          <w:rFonts w:cs="Consolas"/>
          <w:sz w:val="19"/>
          <w:szCs w:val="19"/>
        </w:rPr>
      </w:pPr>
      <w:ins w:id="310" w:author="Rick Strahl" w:date="2018-01-19T12:18:00Z">
        <w:r>
          <w:rPr>
            <w:rFonts w:cs="Consolas"/>
            <w:color w:val="0000FF"/>
            <w:sz w:val="19"/>
            <w:szCs w:val="19"/>
          </w:rPr>
          <w:lastRenderedPageBreak/>
          <w:t xml:space="preserve">  &lt;/</w:t>
        </w:r>
        <w:r>
          <w:rPr>
            <w:rFonts w:cs="Consolas"/>
            <w:color w:val="A31515"/>
            <w:sz w:val="19"/>
            <w:szCs w:val="19"/>
          </w:rPr>
          <w:t>ItemGroup</w:t>
        </w:r>
        <w:r>
          <w:rPr>
            <w:rFonts w:cs="Consolas"/>
            <w:color w:val="0000FF"/>
            <w:sz w:val="19"/>
            <w:szCs w:val="19"/>
          </w:rPr>
          <w:t>&gt;</w:t>
        </w:r>
      </w:ins>
    </w:p>
    <w:p w14:paraId="67A9B854" w14:textId="77777777" w:rsidR="00A550A2" w:rsidRDefault="00A550A2" w:rsidP="00A550A2">
      <w:pPr>
        <w:pStyle w:val="CodeListing"/>
        <w:rPr>
          <w:ins w:id="311" w:author="Rick Strahl" w:date="2018-01-19T12:18:00Z"/>
          <w:rFonts w:cs="Consolas"/>
          <w:color w:val="0000FF"/>
          <w:sz w:val="19"/>
          <w:szCs w:val="19"/>
        </w:rPr>
      </w:pPr>
      <w:ins w:id="312" w:author="Rick Strahl" w:date="2018-01-19T12:18:00Z">
        <w:r>
          <w:rPr>
            <w:rFonts w:cs="Consolas"/>
            <w:color w:val="0000FF"/>
            <w:sz w:val="19"/>
            <w:szCs w:val="19"/>
          </w:rPr>
          <w:t>&lt;/</w:t>
        </w:r>
        <w:r>
          <w:rPr>
            <w:rFonts w:cs="Consolas"/>
            <w:color w:val="A31515"/>
            <w:sz w:val="19"/>
            <w:szCs w:val="19"/>
          </w:rPr>
          <w:t>Project</w:t>
        </w:r>
        <w:r>
          <w:rPr>
            <w:rFonts w:cs="Consolas"/>
            <w:color w:val="0000FF"/>
            <w:sz w:val="19"/>
            <w:szCs w:val="19"/>
          </w:rPr>
          <w:t xml:space="preserve">&gt;  </w:t>
        </w:r>
      </w:ins>
    </w:p>
    <w:p w14:paraId="75116C9E" w14:textId="77777777" w:rsidR="00A550A2" w:rsidRDefault="00A550A2" w:rsidP="00A550A2">
      <w:pPr>
        <w:pStyle w:val="BodyText"/>
        <w:rPr>
          <w:ins w:id="313" w:author="Rick Strahl" w:date="2018-01-19T12:18:00Z"/>
        </w:rPr>
      </w:pPr>
    </w:p>
    <w:p w14:paraId="094841BF" w14:textId="77777777" w:rsidR="00A550A2" w:rsidRDefault="00A550A2" w:rsidP="00A550A2">
      <w:pPr>
        <w:pStyle w:val="BodyText"/>
        <w:rPr>
          <w:ins w:id="314" w:author="Rick Strahl" w:date="2018-01-19T12:20:00Z"/>
        </w:rPr>
      </w:pPr>
    </w:p>
    <w:p w14:paraId="340EF675" w14:textId="77777777" w:rsidR="00A550A2" w:rsidRDefault="00A550A2" w:rsidP="00A550A2">
      <w:pPr>
        <w:pStyle w:val="CodeListingHeader"/>
        <w:rPr>
          <w:ins w:id="315" w:author="Rick Strahl" w:date="2018-01-19T12:20:00Z"/>
        </w:rPr>
      </w:pPr>
      <w:ins w:id="316" w:author="Rick Strahl" w:date="2018-01-19T12:20:00Z">
        <w:r>
          <w:t>Listing 2: A multi-targeted SDK Style P</w:t>
        </w:r>
        <w:commentRangeStart w:id="317"/>
        <w:r>
          <w:t>roject</w:t>
        </w:r>
        <w:commentRangeEnd w:id="317"/>
        <w:r>
          <w:rPr>
            <w:rStyle w:val="CommentReference"/>
            <w:rFonts w:ascii="Verdana" w:hAnsi="Verdana"/>
            <w:noProof w:val="0"/>
            <w:color w:val="auto"/>
          </w:rPr>
          <w:commentReference w:id="317"/>
        </w:r>
      </w:ins>
    </w:p>
    <w:p w14:paraId="3D11B794" w14:textId="77777777" w:rsidR="00A550A2" w:rsidRDefault="00A550A2" w:rsidP="00A550A2">
      <w:pPr>
        <w:pStyle w:val="CodeListing"/>
        <w:rPr>
          <w:ins w:id="318" w:author="Rick Strahl" w:date="2018-01-19T12:20:00Z"/>
          <w:rFonts w:cs="Consolas"/>
          <w:sz w:val="19"/>
          <w:szCs w:val="19"/>
        </w:rPr>
      </w:pPr>
      <w:ins w:id="319" w:author="Rick Strahl" w:date="2018-01-19T12:20:00Z">
        <w:r>
          <w:rPr>
            <w:rFonts w:cs="Consolas"/>
            <w:color w:val="0000FF"/>
            <w:sz w:val="19"/>
            <w:szCs w:val="19"/>
          </w:rPr>
          <w:t>&lt;</w:t>
        </w:r>
        <w:r>
          <w:rPr>
            <w:rFonts w:cs="Consolas"/>
            <w:color w:val="A31515"/>
            <w:sz w:val="19"/>
            <w:szCs w:val="19"/>
          </w:rPr>
          <w:t>Project</w:t>
        </w:r>
        <w:r>
          <w:rPr>
            <w:rFonts w:cs="Consolas"/>
            <w:color w:val="0000FF"/>
            <w:sz w:val="19"/>
            <w:szCs w:val="19"/>
          </w:rPr>
          <w:t xml:space="preserve"> </w:t>
        </w:r>
        <w:r>
          <w:rPr>
            <w:rFonts w:cs="Consolas"/>
            <w:color w:val="FF0000"/>
            <w:sz w:val="19"/>
            <w:szCs w:val="19"/>
          </w:rPr>
          <w:t>Sdk</w:t>
        </w:r>
        <w:r>
          <w:rPr>
            <w:rFonts w:cs="Consolas"/>
            <w:color w:val="0000FF"/>
            <w:sz w:val="19"/>
            <w:szCs w:val="19"/>
          </w:rPr>
          <w:t>=</w:t>
        </w:r>
        <w:r>
          <w:rPr>
            <w:rFonts w:cs="Consolas"/>
            <w:sz w:val="19"/>
            <w:szCs w:val="19"/>
          </w:rPr>
          <w:t>"</w:t>
        </w:r>
        <w:r>
          <w:rPr>
            <w:rFonts w:cs="Consolas"/>
            <w:color w:val="0000FF"/>
            <w:sz w:val="19"/>
            <w:szCs w:val="19"/>
          </w:rPr>
          <w:t>Microsoft.NET.Sdk</w:t>
        </w:r>
        <w:r>
          <w:rPr>
            <w:rFonts w:cs="Consolas"/>
            <w:sz w:val="19"/>
            <w:szCs w:val="19"/>
          </w:rPr>
          <w:t>"</w:t>
        </w:r>
        <w:r>
          <w:rPr>
            <w:rFonts w:cs="Consolas"/>
            <w:color w:val="0000FF"/>
            <w:sz w:val="19"/>
            <w:szCs w:val="19"/>
          </w:rPr>
          <w:t>&gt;</w:t>
        </w:r>
      </w:ins>
    </w:p>
    <w:p w14:paraId="6BBC70C5" w14:textId="77777777" w:rsidR="00A550A2" w:rsidRDefault="00A550A2" w:rsidP="00A550A2">
      <w:pPr>
        <w:pStyle w:val="CodeListing"/>
        <w:rPr>
          <w:ins w:id="320" w:author="Rick Strahl" w:date="2018-01-19T12:20:00Z"/>
          <w:rFonts w:cs="Consolas"/>
          <w:sz w:val="19"/>
          <w:szCs w:val="19"/>
        </w:rPr>
      </w:pPr>
      <w:ins w:id="321"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&gt;</w:t>
        </w:r>
      </w:ins>
    </w:p>
    <w:p w14:paraId="373F24C3" w14:textId="77777777" w:rsidR="00A550A2" w:rsidRDefault="00A550A2" w:rsidP="00A550A2">
      <w:pPr>
        <w:pStyle w:val="CodeListing"/>
        <w:rPr>
          <w:ins w:id="322" w:author="Rick Strahl" w:date="2018-01-19T12:20:00Z"/>
          <w:rFonts w:cs="Consolas"/>
          <w:sz w:val="19"/>
          <w:szCs w:val="19"/>
        </w:rPr>
      </w:pPr>
      <w:ins w:id="323" w:author="Rick Strahl" w:date="2018-01-19T12:20:00Z">
        <w:r>
          <w:rPr>
            <w:rFonts w:cs="Consolas"/>
            <w:color w:val="0000FF"/>
            <w:sz w:val="19"/>
            <w:szCs w:val="19"/>
          </w:rPr>
          <w:t xml:space="preserve">    &lt;</w:t>
        </w:r>
        <w:r>
          <w:rPr>
            <w:rFonts w:cs="Consolas"/>
            <w:color w:val="A31515"/>
            <w:sz w:val="19"/>
            <w:szCs w:val="19"/>
          </w:rPr>
          <w:t>TargetFrameworks</w:t>
        </w:r>
        <w:r>
          <w:rPr>
            <w:rFonts w:cs="Consolas"/>
            <w:color w:val="0000FF"/>
            <w:sz w:val="19"/>
            <w:szCs w:val="19"/>
          </w:rPr>
          <w:t>&gt;</w:t>
        </w:r>
        <w:r>
          <w:rPr>
            <w:rFonts w:cs="Consolas"/>
            <w:sz w:val="19"/>
            <w:szCs w:val="19"/>
          </w:rPr>
          <w:t>netstandard2.0;net45</w:t>
        </w:r>
        <w:r>
          <w:rPr>
            <w:rFonts w:cs="Consolas"/>
            <w:color w:val="0000FF"/>
            <w:sz w:val="19"/>
            <w:szCs w:val="19"/>
          </w:rPr>
          <w:t>&lt;/</w:t>
        </w:r>
        <w:r>
          <w:rPr>
            <w:rFonts w:cs="Consolas"/>
            <w:color w:val="A31515"/>
            <w:sz w:val="19"/>
            <w:szCs w:val="19"/>
          </w:rPr>
          <w:t>TargetFrameworks</w:t>
        </w:r>
        <w:r>
          <w:rPr>
            <w:rFonts w:cs="Consolas"/>
            <w:color w:val="0000FF"/>
            <w:sz w:val="19"/>
            <w:szCs w:val="19"/>
          </w:rPr>
          <w:t>&gt;</w:t>
        </w:r>
      </w:ins>
    </w:p>
    <w:p w14:paraId="0C721599" w14:textId="77777777" w:rsidR="00A550A2" w:rsidRDefault="00A550A2" w:rsidP="00A550A2">
      <w:pPr>
        <w:pStyle w:val="CodeListing"/>
        <w:rPr>
          <w:ins w:id="324" w:author="Rick Strahl" w:date="2018-01-19T12:20:00Z"/>
          <w:rFonts w:cs="Consolas"/>
          <w:sz w:val="19"/>
          <w:szCs w:val="19"/>
        </w:rPr>
      </w:pPr>
      <w:ins w:id="325"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&gt;</w:t>
        </w:r>
      </w:ins>
    </w:p>
    <w:p w14:paraId="0FB3505F" w14:textId="77777777" w:rsidR="00A550A2" w:rsidRDefault="00A550A2" w:rsidP="00A550A2">
      <w:pPr>
        <w:pStyle w:val="CodeListing"/>
        <w:rPr>
          <w:ins w:id="326" w:author="Rick Strahl" w:date="2018-01-19T12:20:00Z"/>
          <w:rFonts w:cs="Consolas"/>
          <w:sz w:val="19"/>
          <w:szCs w:val="19"/>
        </w:rPr>
      </w:pPr>
    </w:p>
    <w:p w14:paraId="6D1F126B" w14:textId="77777777" w:rsidR="00A550A2" w:rsidRDefault="00A550A2" w:rsidP="00A550A2">
      <w:pPr>
        <w:pStyle w:val="CodeListing"/>
        <w:rPr>
          <w:ins w:id="327" w:author="Rick Strahl" w:date="2018-01-19T12:20:00Z"/>
          <w:rFonts w:cs="Consolas"/>
          <w:sz w:val="19"/>
          <w:szCs w:val="19"/>
        </w:rPr>
      </w:pPr>
      <w:ins w:id="328"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 xml:space="preserve"> </w:t>
        </w:r>
        <w:r>
          <w:rPr>
            <w:rFonts w:cs="Consolas"/>
            <w:color w:val="FF0000"/>
            <w:sz w:val="19"/>
            <w:szCs w:val="19"/>
          </w:rPr>
          <w:t>Condition</w:t>
        </w:r>
        <w:r>
          <w:rPr>
            <w:rFonts w:cs="Consolas"/>
            <w:color w:val="0000FF"/>
            <w:sz w:val="19"/>
            <w:szCs w:val="19"/>
          </w:rPr>
          <w:t>=</w:t>
        </w:r>
        <w:r>
          <w:rPr>
            <w:rFonts w:cs="Consolas"/>
            <w:sz w:val="19"/>
            <w:szCs w:val="19"/>
          </w:rPr>
          <w:t>"</w:t>
        </w:r>
        <w:r>
          <w:rPr>
            <w:rFonts w:cs="Consolas"/>
            <w:color w:val="0000FF"/>
            <w:sz w:val="19"/>
            <w:szCs w:val="19"/>
          </w:rPr>
          <w:t>'$(Configuration)'=='Debug'</w:t>
        </w:r>
        <w:r>
          <w:rPr>
            <w:rFonts w:cs="Consolas"/>
            <w:sz w:val="19"/>
            <w:szCs w:val="19"/>
          </w:rPr>
          <w:t>"</w:t>
        </w:r>
        <w:r>
          <w:rPr>
            <w:rFonts w:cs="Consolas"/>
            <w:color w:val="0000FF"/>
            <w:sz w:val="19"/>
            <w:szCs w:val="19"/>
          </w:rPr>
          <w:t>&gt;</w:t>
        </w:r>
      </w:ins>
    </w:p>
    <w:p w14:paraId="5C127EC4" w14:textId="77777777" w:rsidR="00A550A2" w:rsidRDefault="00A550A2" w:rsidP="00A550A2">
      <w:pPr>
        <w:pStyle w:val="CodeListing"/>
        <w:rPr>
          <w:ins w:id="329" w:author="Rick Strahl" w:date="2018-01-19T12:20:00Z"/>
          <w:rFonts w:cs="Consolas"/>
          <w:sz w:val="19"/>
          <w:szCs w:val="19"/>
        </w:rPr>
      </w:pPr>
      <w:ins w:id="330" w:author="Rick Strahl" w:date="2018-01-19T12:20:00Z">
        <w:r>
          <w:rPr>
            <w:rFonts w:cs="Consolas"/>
            <w:color w:val="0000FF"/>
            <w:sz w:val="19"/>
            <w:szCs w:val="19"/>
          </w:rPr>
          <w:t xml:space="preserve">    &lt;</w:t>
        </w:r>
        <w:r>
          <w:rPr>
            <w:rFonts w:cs="Consolas"/>
            <w:color w:val="A31515"/>
            <w:sz w:val="19"/>
            <w:szCs w:val="19"/>
          </w:rPr>
          <w:t>DefineConstants</w:t>
        </w:r>
        <w:r>
          <w:rPr>
            <w:rFonts w:cs="Consolas"/>
            <w:color w:val="0000FF"/>
            <w:sz w:val="19"/>
            <w:szCs w:val="19"/>
          </w:rPr>
          <w:t>&gt;</w:t>
        </w:r>
        <w:r>
          <w:rPr>
            <w:rFonts w:cs="Consolas"/>
            <w:sz w:val="19"/>
            <w:szCs w:val="19"/>
          </w:rPr>
          <w:t>TRACE;DEBUG;</w:t>
        </w:r>
        <w:r>
          <w:rPr>
            <w:rFonts w:cs="Consolas"/>
            <w:color w:val="0000FF"/>
            <w:sz w:val="19"/>
            <w:szCs w:val="19"/>
          </w:rPr>
          <w:t>&lt;/</w:t>
        </w:r>
        <w:r>
          <w:rPr>
            <w:rFonts w:cs="Consolas"/>
            <w:color w:val="A31515"/>
            <w:sz w:val="19"/>
            <w:szCs w:val="19"/>
          </w:rPr>
          <w:t>DefineConstants</w:t>
        </w:r>
        <w:r>
          <w:rPr>
            <w:rFonts w:cs="Consolas"/>
            <w:color w:val="0000FF"/>
            <w:sz w:val="19"/>
            <w:szCs w:val="19"/>
          </w:rPr>
          <w:t>&gt;</w:t>
        </w:r>
      </w:ins>
    </w:p>
    <w:p w14:paraId="4C96149F" w14:textId="77777777" w:rsidR="00A550A2" w:rsidRDefault="00A550A2" w:rsidP="00A550A2">
      <w:pPr>
        <w:pStyle w:val="CodeListing"/>
        <w:rPr>
          <w:ins w:id="331" w:author="Rick Strahl" w:date="2018-01-19T12:20:00Z"/>
          <w:rFonts w:cs="Consolas"/>
          <w:sz w:val="19"/>
          <w:szCs w:val="19"/>
        </w:rPr>
      </w:pPr>
      <w:ins w:id="332"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&gt;</w:t>
        </w:r>
      </w:ins>
    </w:p>
    <w:p w14:paraId="34A1F56C" w14:textId="77777777" w:rsidR="00A550A2" w:rsidRDefault="00A550A2" w:rsidP="00A550A2">
      <w:pPr>
        <w:pStyle w:val="CodeListing"/>
        <w:rPr>
          <w:ins w:id="333" w:author="Rick Strahl" w:date="2018-01-19T12:20:00Z"/>
          <w:rFonts w:cs="Consolas"/>
          <w:sz w:val="19"/>
          <w:szCs w:val="19"/>
        </w:rPr>
      </w:pPr>
    </w:p>
    <w:p w14:paraId="44510C06" w14:textId="77777777" w:rsidR="00A550A2" w:rsidRDefault="00A550A2" w:rsidP="00A550A2">
      <w:pPr>
        <w:pStyle w:val="CodeListing"/>
        <w:rPr>
          <w:ins w:id="334" w:author="Rick Strahl" w:date="2018-01-19T12:20:00Z"/>
          <w:rFonts w:cs="Consolas"/>
          <w:sz w:val="19"/>
          <w:szCs w:val="19"/>
        </w:rPr>
      </w:pPr>
      <w:ins w:id="335"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 xml:space="preserve"> </w:t>
        </w:r>
        <w:r>
          <w:rPr>
            <w:rFonts w:cs="Consolas"/>
            <w:color w:val="FF0000"/>
            <w:sz w:val="19"/>
            <w:szCs w:val="19"/>
          </w:rPr>
          <w:t>Condition</w:t>
        </w:r>
        <w:r>
          <w:rPr>
            <w:rFonts w:cs="Consolas"/>
            <w:color w:val="0000FF"/>
            <w:sz w:val="19"/>
            <w:szCs w:val="19"/>
          </w:rPr>
          <w:t>=</w:t>
        </w:r>
        <w:r>
          <w:rPr>
            <w:rFonts w:cs="Consolas"/>
            <w:sz w:val="19"/>
            <w:szCs w:val="19"/>
          </w:rPr>
          <w:t>"</w:t>
        </w:r>
        <w:r>
          <w:rPr>
            <w:rFonts w:cs="Consolas"/>
            <w:color w:val="0000FF"/>
            <w:sz w:val="19"/>
            <w:szCs w:val="19"/>
          </w:rPr>
          <w:t xml:space="preserve"> '$(Configuration)' == 'Release' </w:t>
        </w:r>
        <w:r>
          <w:rPr>
            <w:rFonts w:cs="Consolas"/>
            <w:sz w:val="19"/>
            <w:szCs w:val="19"/>
          </w:rPr>
          <w:t>"</w:t>
        </w:r>
        <w:r>
          <w:rPr>
            <w:rFonts w:cs="Consolas"/>
            <w:color w:val="0000FF"/>
            <w:sz w:val="19"/>
            <w:szCs w:val="19"/>
          </w:rPr>
          <w:t>&gt;</w:t>
        </w:r>
      </w:ins>
    </w:p>
    <w:p w14:paraId="74470935" w14:textId="77777777" w:rsidR="00A550A2" w:rsidRDefault="00A550A2" w:rsidP="00A550A2">
      <w:pPr>
        <w:pStyle w:val="CodeListing"/>
        <w:rPr>
          <w:ins w:id="336" w:author="Rick Strahl" w:date="2018-01-19T12:20:00Z"/>
          <w:rFonts w:cs="Consolas"/>
          <w:sz w:val="19"/>
          <w:szCs w:val="19"/>
        </w:rPr>
      </w:pPr>
      <w:ins w:id="337" w:author="Rick Strahl" w:date="2018-01-19T12:20:00Z">
        <w:r>
          <w:rPr>
            <w:rFonts w:cs="Consolas"/>
            <w:color w:val="0000FF"/>
            <w:sz w:val="19"/>
            <w:szCs w:val="19"/>
          </w:rPr>
          <w:t xml:space="preserve">    &lt;</w:t>
        </w:r>
        <w:r>
          <w:rPr>
            <w:rFonts w:cs="Consolas"/>
            <w:color w:val="A31515"/>
            <w:sz w:val="19"/>
            <w:szCs w:val="19"/>
          </w:rPr>
          <w:t>DefineConstants</w:t>
        </w:r>
        <w:r>
          <w:rPr>
            <w:rFonts w:cs="Consolas"/>
            <w:color w:val="0000FF"/>
            <w:sz w:val="19"/>
            <w:szCs w:val="19"/>
          </w:rPr>
          <w:t>&gt;</w:t>
        </w:r>
        <w:r>
          <w:rPr>
            <w:rFonts w:cs="Consolas"/>
            <w:sz w:val="19"/>
            <w:szCs w:val="19"/>
          </w:rPr>
          <w:t>RELEASE</w:t>
        </w:r>
        <w:r>
          <w:rPr>
            <w:rFonts w:cs="Consolas"/>
            <w:color w:val="0000FF"/>
            <w:sz w:val="19"/>
            <w:szCs w:val="19"/>
          </w:rPr>
          <w:t>&lt;/</w:t>
        </w:r>
        <w:r>
          <w:rPr>
            <w:rFonts w:cs="Consolas"/>
            <w:color w:val="A31515"/>
            <w:sz w:val="19"/>
            <w:szCs w:val="19"/>
          </w:rPr>
          <w:t>DefineConstants</w:t>
        </w:r>
        <w:r>
          <w:rPr>
            <w:rFonts w:cs="Consolas"/>
            <w:color w:val="0000FF"/>
            <w:sz w:val="19"/>
            <w:szCs w:val="19"/>
          </w:rPr>
          <w:t>&gt;</w:t>
        </w:r>
      </w:ins>
    </w:p>
    <w:p w14:paraId="64393DF2" w14:textId="77777777" w:rsidR="00A550A2" w:rsidRDefault="00A550A2" w:rsidP="00A550A2">
      <w:pPr>
        <w:pStyle w:val="CodeListing"/>
        <w:rPr>
          <w:ins w:id="338" w:author="Rick Strahl" w:date="2018-01-19T12:20:00Z"/>
          <w:rFonts w:cs="Consolas"/>
          <w:sz w:val="19"/>
          <w:szCs w:val="19"/>
        </w:rPr>
      </w:pPr>
      <w:ins w:id="339"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&gt;</w:t>
        </w:r>
      </w:ins>
    </w:p>
    <w:p w14:paraId="030A6B52" w14:textId="77777777" w:rsidR="00A550A2" w:rsidRDefault="00A550A2" w:rsidP="00A550A2">
      <w:pPr>
        <w:pStyle w:val="CodeListing"/>
        <w:rPr>
          <w:ins w:id="340" w:author="Rick Strahl" w:date="2018-01-19T12:20:00Z"/>
          <w:rFonts w:cs="Consolas"/>
          <w:sz w:val="19"/>
          <w:szCs w:val="19"/>
        </w:rPr>
      </w:pPr>
    </w:p>
    <w:p w14:paraId="41C3ECAD" w14:textId="77777777" w:rsidR="00A550A2" w:rsidRDefault="00A550A2" w:rsidP="00A550A2">
      <w:pPr>
        <w:pStyle w:val="CodeListing"/>
        <w:rPr>
          <w:ins w:id="341" w:author="Rick Strahl" w:date="2018-01-19T12:20:00Z"/>
          <w:rFonts w:cs="Consolas"/>
          <w:sz w:val="19"/>
          <w:szCs w:val="19"/>
        </w:rPr>
      </w:pPr>
      <w:ins w:id="342" w:author="Rick Strahl" w:date="2018-01-19T12:20: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145B720F" w14:textId="77777777" w:rsidR="00A550A2" w:rsidRDefault="00A550A2" w:rsidP="00A550A2">
      <w:pPr>
        <w:pStyle w:val="CodeListing"/>
        <w:rPr>
          <w:ins w:id="343" w:author="Rick Strahl" w:date="2018-01-19T12:20:00Z"/>
          <w:rFonts w:cs="Consolas"/>
          <w:sz w:val="19"/>
          <w:szCs w:val="19"/>
        </w:rPr>
      </w:pPr>
      <w:ins w:id="344" w:author="Rick Strahl" w:date="2018-01-19T12:20:00Z">
        <w:r>
          <w:rPr>
            <w:rFonts w:cs="Consolas"/>
            <w:color w:val="0000FF"/>
            <w:sz w:val="19"/>
            <w:szCs w:val="19"/>
          </w:rPr>
          <w:t xml:space="preserve">    &lt;</w:t>
        </w:r>
        <w:r>
          <w:rPr>
            <w:rFonts w:cs="Consolas"/>
            <w:color w:val="A31515"/>
            <w:sz w:val="19"/>
            <w:szCs w:val="19"/>
          </w:rPr>
          <w:t>PackageReference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Newtonsoft.Json</w:t>
        </w:r>
        <w:r>
          <w:rPr>
            <w:rFonts w:cs="Consolas"/>
            <w:sz w:val="19"/>
            <w:szCs w:val="19"/>
          </w:rPr>
          <w:t>"</w:t>
        </w:r>
        <w:r>
          <w:rPr>
            <w:rFonts w:cs="Consolas"/>
            <w:color w:val="0000FF"/>
            <w:sz w:val="19"/>
            <w:szCs w:val="19"/>
          </w:rPr>
          <w:t xml:space="preserve"> </w:t>
        </w:r>
        <w:r>
          <w:rPr>
            <w:rFonts w:cs="Consolas"/>
            <w:color w:val="FF0000"/>
            <w:sz w:val="19"/>
            <w:szCs w:val="19"/>
          </w:rPr>
          <w:t>Version</w:t>
        </w:r>
        <w:r>
          <w:rPr>
            <w:rFonts w:cs="Consolas"/>
            <w:color w:val="0000FF"/>
            <w:sz w:val="19"/>
            <w:szCs w:val="19"/>
          </w:rPr>
          <w:t>=</w:t>
        </w:r>
        <w:r>
          <w:rPr>
            <w:rFonts w:cs="Consolas"/>
            <w:sz w:val="19"/>
            <w:szCs w:val="19"/>
          </w:rPr>
          <w:t>"</w:t>
        </w:r>
        <w:r>
          <w:rPr>
            <w:rFonts w:cs="Consolas"/>
            <w:color w:val="0000FF"/>
            <w:sz w:val="19"/>
            <w:szCs w:val="19"/>
          </w:rPr>
          <w:t>10.0.3</w:t>
        </w:r>
        <w:r>
          <w:rPr>
            <w:rFonts w:cs="Consolas"/>
            <w:sz w:val="19"/>
            <w:szCs w:val="19"/>
          </w:rPr>
          <w:t>"</w:t>
        </w:r>
        <w:r>
          <w:rPr>
            <w:rFonts w:cs="Consolas"/>
            <w:color w:val="0000FF"/>
            <w:sz w:val="19"/>
            <w:szCs w:val="19"/>
          </w:rPr>
          <w:t xml:space="preserve"> /&gt;</w:t>
        </w:r>
      </w:ins>
    </w:p>
    <w:p w14:paraId="13335F53" w14:textId="77777777" w:rsidR="00A550A2" w:rsidRDefault="00A550A2" w:rsidP="00A550A2">
      <w:pPr>
        <w:pStyle w:val="CodeListing"/>
        <w:rPr>
          <w:ins w:id="345" w:author="Rick Strahl" w:date="2018-01-19T12:20:00Z"/>
          <w:rFonts w:cs="Consolas"/>
          <w:sz w:val="19"/>
          <w:szCs w:val="19"/>
        </w:rPr>
      </w:pPr>
      <w:ins w:id="346" w:author="Rick Strahl" w:date="2018-01-19T12:20: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34DCBDA2" w14:textId="77777777" w:rsidR="00A550A2" w:rsidRDefault="00A550A2" w:rsidP="00A550A2">
      <w:pPr>
        <w:pStyle w:val="CodeListing"/>
        <w:rPr>
          <w:ins w:id="347" w:author="Rick Strahl" w:date="2018-01-19T12:20:00Z"/>
          <w:rFonts w:cs="Consolas"/>
          <w:sz w:val="19"/>
          <w:szCs w:val="19"/>
        </w:rPr>
      </w:pPr>
    </w:p>
    <w:p w14:paraId="1363B876" w14:textId="77777777" w:rsidR="00A550A2" w:rsidRDefault="00A550A2" w:rsidP="00A550A2">
      <w:pPr>
        <w:pStyle w:val="CodeListing"/>
        <w:rPr>
          <w:ins w:id="348" w:author="Rick Strahl" w:date="2018-01-19T12:20:00Z"/>
          <w:rFonts w:cs="Consolas"/>
          <w:sz w:val="19"/>
          <w:szCs w:val="19"/>
        </w:rPr>
      </w:pPr>
      <w:ins w:id="349" w:author="Rick Strahl" w:date="2018-01-19T12:20:00Z">
        <w:r>
          <w:rPr>
            <w:rFonts w:cs="Consolas"/>
            <w:color w:val="0000FF"/>
            <w:sz w:val="19"/>
            <w:szCs w:val="19"/>
          </w:rPr>
          <w:t xml:space="preserve">  &lt;</w:t>
        </w:r>
        <w:r>
          <w:rPr>
            <w:rFonts w:cs="Consolas"/>
            <w:color w:val="A31515"/>
            <w:sz w:val="19"/>
            <w:szCs w:val="19"/>
          </w:rPr>
          <w:t>ItemGroup</w:t>
        </w:r>
        <w:r>
          <w:rPr>
            <w:rFonts w:cs="Consolas"/>
            <w:color w:val="0000FF"/>
            <w:sz w:val="19"/>
            <w:szCs w:val="19"/>
          </w:rPr>
          <w:t xml:space="preserve"> </w:t>
        </w:r>
        <w:r>
          <w:rPr>
            <w:rFonts w:cs="Consolas"/>
            <w:color w:val="FF0000"/>
            <w:sz w:val="19"/>
            <w:szCs w:val="19"/>
          </w:rPr>
          <w:t>Condition</w:t>
        </w:r>
        <w:r>
          <w:rPr>
            <w:rFonts w:cs="Consolas"/>
            <w:color w:val="0000FF"/>
            <w:sz w:val="19"/>
            <w:szCs w:val="19"/>
          </w:rPr>
          <w:t>=</w:t>
        </w:r>
        <w:r>
          <w:rPr>
            <w:rFonts w:cs="Consolas"/>
            <w:sz w:val="19"/>
            <w:szCs w:val="19"/>
          </w:rPr>
          <w:t>"</w:t>
        </w:r>
        <w:r>
          <w:rPr>
            <w:rFonts w:cs="Consolas"/>
            <w:color w:val="0000FF"/>
            <w:sz w:val="19"/>
            <w:szCs w:val="19"/>
          </w:rPr>
          <w:t xml:space="preserve"> '$(TargetFramework)' == 'netstandard2.0'</w:t>
        </w:r>
        <w:r>
          <w:rPr>
            <w:rFonts w:cs="Consolas"/>
            <w:sz w:val="19"/>
            <w:szCs w:val="19"/>
          </w:rPr>
          <w:t>"</w:t>
        </w:r>
        <w:r>
          <w:rPr>
            <w:rFonts w:cs="Consolas"/>
            <w:color w:val="0000FF"/>
            <w:sz w:val="19"/>
            <w:szCs w:val="19"/>
          </w:rPr>
          <w:t>&gt;</w:t>
        </w:r>
      </w:ins>
    </w:p>
    <w:p w14:paraId="73A83AB7" w14:textId="77777777" w:rsidR="00A550A2" w:rsidRDefault="00A550A2" w:rsidP="00A550A2">
      <w:pPr>
        <w:pStyle w:val="CodeListing"/>
        <w:rPr>
          <w:ins w:id="350" w:author="Rick Strahl" w:date="2018-01-19T12:20:00Z"/>
          <w:rFonts w:cs="Consolas"/>
          <w:color w:val="0000FF"/>
          <w:sz w:val="19"/>
          <w:szCs w:val="19"/>
        </w:rPr>
      </w:pPr>
      <w:ins w:id="351" w:author="Rick Strahl" w:date="2018-01-19T12:20:00Z">
        <w:r>
          <w:rPr>
            <w:rFonts w:cs="Consolas"/>
            <w:color w:val="0000FF"/>
            <w:sz w:val="19"/>
            <w:szCs w:val="19"/>
          </w:rPr>
          <w:t xml:space="preserve">    &lt;</w:t>
        </w:r>
        <w:r>
          <w:rPr>
            <w:rFonts w:cs="Consolas"/>
            <w:color w:val="A31515"/>
            <w:sz w:val="19"/>
            <w:szCs w:val="19"/>
          </w:rPr>
          <w:t>PackageReference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System.Data.SqlClient</w:t>
        </w:r>
        <w:r>
          <w:rPr>
            <w:rFonts w:cs="Consolas"/>
            <w:sz w:val="19"/>
            <w:szCs w:val="19"/>
          </w:rPr>
          <w:t>"</w:t>
        </w:r>
        <w:r>
          <w:rPr>
            <w:rFonts w:cs="Consolas"/>
            <w:color w:val="0000FF"/>
            <w:sz w:val="19"/>
            <w:szCs w:val="19"/>
          </w:rPr>
          <w:t xml:space="preserve"> </w:t>
        </w:r>
      </w:ins>
    </w:p>
    <w:p w14:paraId="17E172FF" w14:textId="77777777" w:rsidR="00A550A2" w:rsidRDefault="00A550A2" w:rsidP="00A550A2">
      <w:pPr>
        <w:pStyle w:val="CodeListing"/>
        <w:rPr>
          <w:ins w:id="352" w:author="Rick Strahl" w:date="2018-01-19T12:20:00Z"/>
          <w:rFonts w:cs="Consolas"/>
          <w:sz w:val="19"/>
          <w:szCs w:val="19"/>
        </w:rPr>
      </w:pPr>
      <w:ins w:id="353" w:author="Rick Strahl" w:date="2018-01-19T12:20:00Z">
        <w:r>
          <w:rPr>
            <w:rFonts w:cs="Consolas"/>
            <w:color w:val="0000FF"/>
            <w:sz w:val="19"/>
            <w:szCs w:val="19"/>
          </w:rPr>
          <w:t xml:space="preserve">                      </w:t>
        </w:r>
        <w:r>
          <w:rPr>
            <w:rFonts w:cs="Consolas"/>
            <w:color w:val="FF0000"/>
            <w:sz w:val="19"/>
            <w:szCs w:val="19"/>
          </w:rPr>
          <w:t>Version</w:t>
        </w:r>
        <w:r>
          <w:rPr>
            <w:rFonts w:cs="Consolas"/>
            <w:color w:val="0000FF"/>
            <w:sz w:val="19"/>
            <w:szCs w:val="19"/>
          </w:rPr>
          <w:t>=</w:t>
        </w:r>
        <w:r>
          <w:rPr>
            <w:rFonts w:cs="Consolas"/>
            <w:sz w:val="19"/>
            <w:szCs w:val="19"/>
          </w:rPr>
          <w:t>"</w:t>
        </w:r>
        <w:r>
          <w:rPr>
            <w:rFonts w:cs="Consolas"/>
            <w:color w:val="0000FF"/>
            <w:sz w:val="19"/>
            <w:szCs w:val="19"/>
          </w:rPr>
          <w:t>4.4.0</w:t>
        </w:r>
        <w:r>
          <w:rPr>
            <w:rFonts w:cs="Consolas"/>
            <w:sz w:val="19"/>
            <w:szCs w:val="19"/>
          </w:rPr>
          <w:t>"</w:t>
        </w:r>
        <w:r>
          <w:rPr>
            <w:rFonts w:cs="Consolas"/>
            <w:color w:val="0000FF"/>
            <w:sz w:val="19"/>
            <w:szCs w:val="19"/>
          </w:rPr>
          <w:t xml:space="preserve"> /&gt;</w:t>
        </w:r>
      </w:ins>
    </w:p>
    <w:p w14:paraId="3F05657F" w14:textId="77777777" w:rsidR="00A550A2" w:rsidRDefault="00A550A2" w:rsidP="00A550A2">
      <w:pPr>
        <w:pStyle w:val="CodeListing"/>
        <w:rPr>
          <w:ins w:id="354" w:author="Rick Strahl" w:date="2018-01-19T12:20:00Z"/>
          <w:rFonts w:cs="Consolas"/>
          <w:sz w:val="19"/>
          <w:szCs w:val="19"/>
        </w:rPr>
      </w:pPr>
      <w:ins w:id="355" w:author="Rick Strahl" w:date="2018-01-19T12:20: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4D139034" w14:textId="77777777" w:rsidR="00A550A2" w:rsidRDefault="00A550A2" w:rsidP="00A550A2">
      <w:pPr>
        <w:pStyle w:val="CodeListing"/>
        <w:rPr>
          <w:ins w:id="356" w:author="Rick Strahl" w:date="2018-01-19T12:20:00Z"/>
          <w:rFonts w:cs="Consolas"/>
          <w:sz w:val="19"/>
          <w:szCs w:val="19"/>
        </w:rPr>
      </w:pPr>
      <w:ins w:id="357"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A31515"/>
            <w:sz w:val="19"/>
            <w:szCs w:val="19"/>
          </w:rPr>
          <w:br/>
          <w:t xml:space="preserve">     </w:t>
        </w:r>
        <w:r>
          <w:rPr>
            <w:rFonts w:cs="Consolas"/>
            <w:color w:val="0000FF"/>
            <w:sz w:val="19"/>
            <w:szCs w:val="19"/>
          </w:rPr>
          <w:t xml:space="preserve"> </w:t>
        </w:r>
        <w:r>
          <w:rPr>
            <w:rFonts w:cs="Consolas"/>
            <w:color w:val="FF0000"/>
            <w:sz w:val="19"/>
            <w:szCs w:val="19"/>
          </w:rPr>
          <w:t>Condition</w:t>
        </w:r>
        <w:r>
          <w:rPr>
            <w:rFonts w:cs="Consolas"/>
            <w:color w:val="0000FF"/>
            <w:sz w:val="19"/>
            <w:szCs w:val="19"/>
          </w:rPr>
          <w:t>=</w:t>
        </w:r>
        <w:r>
          <w:rPr>
            <w:rFonts w:cs="Consolas"/>
            <w:sz w:val="19"/>
            <w:szCs w:val="19"/>
          </w:rPr>
          <w:t>"</w:t>
        </w:r>
        <w:r>
          <w:rPr>
            <w:rFonts w:cs="Consolas"/>
            <w:color w:val="0000FF"/>
            <w:sz w:val="19"/>
            <w:szCs w:val="19"/>
          </w:rPr>
          <w:t xml:space="preserve"> '$(TargetFramework)' == 'netstandard2.0'</w:t>
        </w:r>
        <w:r>
          <w:rPr>
            <w:rFonts w:cs="Consolas"/>
            <w:sz w:val="19"/>
            <w:szCs w:val="19"/>
          </w:rPr>
          <w:t>"</w:t>
        </w:r>
        <w:r>
          <w:rPr>
            <w:rFonts w:cs="Consolas"/>
            <w:color w:val="0000FF"/>
            <w:sz w:val="19"/>
            <w:szCs w:val="19"/>
          </w:rPr>
          <w:t>&gt;</w:t>
        </w:r>
        <w:r>
          <w:rPr>
            <w:rStyle w:val="CommentReference"/>
            <w:rFonts w:ascii="Verdana" w:hAnsi="Verdana"/>
            <w:noProof w:val="0"/>
            <w:color w:val="auto"/>
          </w:rPr>
          <w:commentReference w:id="358"/>
        </w:r>
      </w:ins>
    </w:p>
    <w:p w14:paraId="028FF748" w14:textId="77777777" w:rsidR="00A550A2" w:rsidRDefault="00A550A2" w:rsidP="00A550A2">
      <w:pPr>
        <w:pStyle w:val="CodeListing"/>
        <w:rPr>
          <w:ins w:id="359" w:author="Rick Strahl" w:date="2018-01-19T12:20:00Z"/>
          <w:rFonts w:cs="Consolas"/>
          <w:sz w:val="19"/>
          <w:szCs w:val="19"/>
        </w:rPr>
      </w:pPr>
      <w:ins w:id="360" w:author="Rick Strahl" w:date="2018-01-19T12:20:00Z">
        <w:r>
          <w:rPr>
            <w:rFonts w:cs="Consolas"/>
            <w:color w:val="0000FF"/>
            <w:sz w:val="19"/>
            <w:szCs w:val="19"/>
          </w:rPr>
          <w:t xml:space="preserve">  &lt;</w:t>
        </w:r>
        <w:r>
          <w:rPr>
            <w:rFonts w:cs="Consolas"/>
            <w:color w:val="A31515"/>
            <w:sz w:val="19"/>
            <w:szCs w:val="19"/>
          </w:rPr>
          <w:t>DefineConstants</w:t>
        </w:r>
        <w:r>
          <w:rPr>
            <w:rFonts w:cs="Consolas"/>
            <w:color w:val="0000FF"/>
            <w:sz w:val="19"/>
            <w:szCs w:val="19"/>
          </w:rPr>
          <w:t>&gt;</w:t>
        </w:r>
        <w:r>
          <w:rPr>
            <w:rFonts w:cs="Consolas"/>
            <w:sz w:val="19"/>
            <w:szCs w:val="19"/>
          </w:rPr>
          <w:t>NETCORE;NETSTANDARD;NETSTANDARD2_0</w:t>
        </w:r>
      </w:ins>
    </w:p>
    <w:p w14:paraId="680E3735" w14:textId="77777777" w:rsidR="00A550A2" w:rsidRDefault="00A550A2" w:rsidP="00A550A2">
      <w:pPr>
        <w:pStyle w:val="CodeListing"/>
        <w:rPr>
          <w:ins w:id="361" w:author="Rick Strahl" w:date="2018-01-19T12:20:00Z"/>
          <w:rFonts w:cs="Consolas"/>
          <w:sz w:val="19"/>
          <w:szCs w:val="19"/>
        </w:rPr>
      </w:pPr>
      <w:ins w:id="362" w:author="Rick Strahl" w:date="2018-01-19T12:20:00Z">
        <w:r>
          <w:rPr>
            <w:rFonts w:cs="Consolas"/>
            <w:color w:val="0000FF"/>
            <w:sz w:val="19"/>
            <w:szCs w:val="19"/>
          </w:rPr>
          <w:t xml:space="preserve">      &lt;/</w:t>
        </w:r>
        <w:r>
          <w:rPr>
            <w:rFonts w:cs="Consolas"/>
            <w:color w:val="A31515"/>
            <w:sz w:val="19"/>
            <w:szCs w:val="19"/>
          </w:rPr>
          <w:t>DefineConstants</w:t>
        </w:r>
        <w:r>
          <w:rPr>
            <w:rFonts w:cs="Consolas"/>
            <w:color w:val="0000FF"/>
            <w:sz w:val="19"/>
            <w:szCs w:val="19"/>
          </w:rPr>
          <w:t>&gt;</w:t>
        </w:r>
      </w:ins>
    </w:p>
    <w:p w14:paraId="0468D2FD" w14:textId="77777777" w:rsidR="00A550A2" w:rsidRDefault="00A550A2" w:rsidP="00A550A2">
      <w:pPr>
        <w:pStyle w:val="CodeListing"/>
        <w:rPr>
          <w:ins w:id="363" w:author="Rick Strahl" w:date="2018-01-19T12:20:00Z"/>
          <w:rFonts w:cs="Consolas"/>
          <w:sz w:val="19"/>
          <w:szCs w:val="19"/>
        </w:rPr>
      </w:pPr>
      <w:ins w:id="364"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&gt;</w:t>
        </w:r>
      </w:ins>
    </w:p>
    <w:p w14:paraId="4472D926" w14:textId="77777777" w:rsidR="00A550A2" w:rsidRDefault="00A550A2" w:rsidP="00A550A2">
      <w:pPr>
        <w:pStyle w:val="CodeListing"/>
        <w:rPr>
          <w:ins w:id="365" w:author="Rick Strahl" w:date="2018-01-19T12:20:00Z"/>
          <w:rFonts w:cs="Consolas"/>
          <w:sz w:val="19"/>
          <w:szCs w:val="19"/>
        </w:rPr>
      </w:pPr>
      <w:ins w:id="366" w:author="Rick Strahl" w:date="2018-01-19T12:20:00Z">
        <w:r>
          <w:rPr>
            <w:rFonts w:cs="Consolas"/>
            <w:color w:val="0000FF"/>
            <w:sz w:val="19"/>
            <w:szCs w:val="19"/>
          </w:rPr>
          <w:t xml:space="preserve">  </w:t>
        </w:r>
      </w:ins>
    </w:p>
    <w:p w14:paraId="05016B36" w14:textId="77777777" w:rsidR="00A550A2" w:rsidRDefault="00A550A2" w:rsidP="00A550A2">
      <w:pPr>
        <w:pStyle w:val="CodeListing"/>
        <w:rPr>
          <w:ins w:id="367" w:author="Rick Strahl" w:date="2018-01-19T12:20:00Z"/>
          <w:rFonts w:cs="Consolas"/>
          <w:sz w:val="19"/>
          <w:szCs w:val="19"/>
        </w:rPr>
      </w:pPr>
      <w:ins w:id="368" w:author="Rick Strahl" w:date="2018-01-19T12:20:00Z">
        <w:r>
          <w:rPr>
            <w:rFonts w:cs="Consolas"/>
            <w:color w:val="0000FF"/>
            <w:sz w:val="19"/>
            <w:szCs w:val="19"/>
          </w:rPr>
          <w:t xml:space="preserve">  &lt;</w:t>
        </w:r>
        <w:r>
          <w:rPr>
            <w:rFonts w:cs="Consolas"/>
            <w:color w:val="A31515"/>
            <w:sz w:val="19"/>
            <w:szCs w:val="19"/>
          </w:rPr>
          <w:t>ItemGroup</w:t>
        </w:r>
        <w:r>
          <w:rPr>
            <w:rFonts w:cs="Consolas"/>
            <w:color w:val="0000FF"/>
            <w:sz w:val="19"/>
            <w:szCs w:val="19"/>
          </w:rPr>
          <w:t xml:space="preserve"> </w:t>
        </w:r>
        <w:r>
          <w:rPr>
            <w:rFonts w:cs="Consolas"/>
            <w:color w:val="FF0000"/>
            <w:sz w:val="19"/>
            <w:szCs w:val="19"/>
          </w:rPr>
          <w:t>Condition</w:t>
        </w:r>
        <w:r>
          <w:rPr>
            <w:rFonts w:cs="Consolas"/>
            <w:color w:val="0000FF"/>
            <w:sz w:val="19"/>
            <w:szCs w:val="19"/>
          </w:rPr>
          <w:t>=</w:t>
        </w:r>
        <w:r>
          <w:rPr>
            <w:rFonts w:cs="Consolas"/>
            <w:sz w:val="19"/>
            <w:szCs w:val="19"/>
          </w:rPr>
          <w:t>"</w:t>
        </w:r>
        <w:r>
          <w:rPr>
            <w:rFonts w:cs="Consolas"/>
            <w:color w:val="0000FF"/>
            <w:sz w:val="19"/>
            <w:szCs w:val="19"/>
          </w:rPr>
          <w:t xml:space="preserve"> '$(TargetFramework)' == 'net45' </w:t>
        </w:r>
        <w:r>
          <w:rPr>
            <w:rFonts w:cs="Consolas"/>
            <w:sz w:val="19"/>
            <w:szCs w:val="19"/>
          </w:rPr>
          <w:t>"</w:t>
        </w:r>
        <w:r>
          <w:rPr>
            <w:rFonts w:cs="Consolas"/>
            <w:color w:val="0000FF"/>
            <w:sz w:val="19"/>
            <w:szCs w:val="19"/>
          </w:rPr>
          <w:t>&gt;</w:t>
        </w:r>
      </w:ins>
    </w:p>
    <w:p w14:paraId="227AB961" w14:textId="77777777" w:rsidR="00A550A2" w:rsidRDefault="00A550A2" w:rsidP="00A550A2">
      <w:pPr>
        <w:pStyle w:val="CodeListing"/>
        <w:rPr>
          <w:ins w:id="369" w:author="Rick Strahl" w:date="2018-01-19T12:20:00Z"/>
          <w:rFonts w:cs="Consolas"/>
          <w:sz w:val="19"/>
          <w:szCs w:val="19"/>
        </w:rPr>
      </w:pPr>
      <w:ins w:id="370"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mscorlib</w:t>
        </w:r>
        <w:r>
          <w:rPr>
            <w:rFonts w:cs="Consolas"/>
            <w:sz w:val="19"/>
            <w:szCs w:val="19"/>
          </w:rPr>
          <w:t>"</w:t>
        </w:r>
        <w:r>
          <w:rPr>
            <w:rFonts w:cs="Consolas"/>
            <w:color w:val="0000FF"/>
            <w:sz w:val="19"/>
            <w:szCs w:val="19"/>
          </w:rPr>
          <w:t xml:space="preserve"> /&gt;</w:t>
        </w:r>
      </w:ins>
    </w:p>
    <w:p w14:paraId="59269202" w14:textId="77777777" w:rsidR="00A550A2" w:rsidRDefault="00A550A2" w:rsidP="00A550A2">
      <w:pPr>
        <w:pStyle w:val="CodeListing"/>
        <w:rPr>
          <w:ins w:id="371" w:author="Rick Strahl" w:date="2018-01-19T12:20:00Z"/>
          <w:rFonts w:cs="Consolas"/>
          <w:sz w:val="19"/>
          <w:szCs w:val="19"/>
        </w:rPr>
      </w:pPr>
      <w:ins w:id="372"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System</w:t>
        </w:r>
        <w:r>
          <w:rPr>
            <w:rFonts w:cs="Consolas"/>
            <w:sz w:val="19"/>
            <w:szCs w:val="19"/>
          </w:rPr>
          <w:t>"</w:t>
        </w:r>
        <w:r>
          <w:rPr>
            <w:rFonts w:cs="Consolas"/>
            <w:color w:val="0000FF"/>
            <w:sz w:val="19"/>
            <w:szCs w:val="19"/>
          </w:rPr>
          <w:t xml:space="preserve"> /&gt;</w:t>
        </w:r>
      </w:ins>
    </w:p>
    <w:p w14:paraId="37BC336A" w14:textId="77777777" w:rsidR="00A550A2" w:rsidRDefault="00A550A2" w:rsidP="00A550A2">
      <w:pPr>
        <w:pStyle w:val="CodeListing"/>
        <w:rPr>
          <w:ins w:id="373" w:author="Rick Strahl" w:date="2018-01-19T12:20:00Z"/>
          <w:rFonts w:cs="Consolas"/>
          <w:sz w:val="19"/>
          <w:szCs w:val="19"/>
        </w:rPr>
      </w:pPr>
      <w:ins w:id="374"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System.Core</w:t>
        </w:r>
        <w:r>
          <w:rPr>
            <w:rFonts w:cs="Consolas"/>
            <w:sz w:val="19"/>
            <w:szCs w:val="19"/>
          </w:rPr>
          <w:t>"</w:t>
        </w:r>
        <w:r>
          <w:rPr>
            <w:rFonts w:cs="Consolas"/>
            <w:color w:val="0000FF"/>
            <w:sz w:val="19"/>
            <w:szCs w:val="19"/>
          </w:rPr>
          <w:t xml:space="preserve"> /&gt;</w:t>
        </w:r>
      </w:ins>
    </w:p>
    <w:p w14:paraId="4A0D376F" w14:textId="77777777" w:rsidR="00A550A2" w:rsidRDefault="00A550A2" w:rsidP="00A550A2">
      <w:pPr>
        <w:pStyle w:val="CodeListing"/>
        <w:rPr>
          <w:ins w:id="375" w:author="Rick Strahl" w:date="2018-01-19T12:20:00Z"/>
          <w:rFonts w:cs="Consolas"/>
          <w:sz w:val="19"/>
          <w:szCs w:val="19"/>
        </w:rPr>
      </w:pPr>
      <w:ins w:id="376"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Microsoft.CSharp</w:t>
        </w:r>
        <w:r>
          <w:rPr>
            <w:rFonts w:cs="Consolas"/>
            <w:sz w:val="19"/>
            <w:szCs w:val="19"/>
          </w:rPr>
          <w:t>"</w:t>
        </w:r>
        <w:r>
          <w:rPr>
            <w:rFonts w:cs="Consolas"/>
            <w:color w:val="0000FF"/>
            <w:sz w:val="19"/>
            <w:szCs w:val="19"/>
          </w:rPr>
          <w:t xml:space="preserve"> /&gt;</w:t>
        </w:r>
      </w:ins>
    </w:p>
    <w:p w14:paraId="78147390" w14:textId="77777777" w:rsidR="00A550A2" w:rsidRDefault="00A550A2" w:rsidP="00A550A2">
      <w:pPr>
        <w:pStyle w:val="CodeListing"/>
        <w:rPr>
          <w:ins w:id="377" w:author="Rick Strahl" w:date="2018-01-19T12:20:00Z"/>
          <w:rFonts w:cs="Consolas"/>
          <w:sz w:val="19"/>
          <w:szCs w:val="19"/>
        </w:rPr>
      </w:pPr>
      <w:ins w:id="378"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System.Data</w:t>
        </w:r>
        <w:r>
          <w:rPr>
            <w:rFonts w:cs="Consolas"/>
            <w:sz w:val="19"/>
            <w:szCs w:val="19"/>
          </w:rPr>
          <w:t>"</w:t>
        </w:r>
        <w:r>
          <w:rPr>
            <w:rFonts w:cs="Consolas"/>
            <w:color w:val="0000FF"/>
            <w:sz w:val="19"/>
            <w:szCs w:val="19"/>
          </w:rPr>
          <w:t xml:space="preserve"> /&gt;</w:t>
        </w:r>
      </w:ins>
    </w:p>
    <w:p w14:paraId="43A25E23" w14:textId="77777777" w:rsidR="00A550A2" w:rsidRDefault="00A550A2" w:rsidP="00A550A2">
      <w:pPr>
        <w:pStyle w:val="CodeListing"/>
        <w:rPr>
          <w:ins w:id="379" w:author="Rick Strahl" w:date="2018-01-19T12:20:00Z"/>
          <w:rFonts w:cs="Consolas"/>
          <w:sz w:val="19"/>
          <w:szCs w:val="19"/>
        </w:rPr>
      </w:pPr>
      <w:ins w:id="380"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System.Web</w:t>
        </w:r>
        <w:r>
          <w:rPr>
            <w:rFonts w:cs="Consolas"/>
            <w:sz w:val="19"/>
            <w:szCs w:val="19"/>
          </w:rPr>
          <w:t>"</w:t>
        </w:r>
        <w:r>
          <w:rPr>
            <w:rFonts w:cs="Consolas"/>
            <w:color w:val="0000FF"/>
            <w:sz w:val="19"/>
            <w:szCs w:val="19"/>
          </w:rPr>
          <w:t xml:space="preserve"> /&gt;</w:t>
        </w:r>
      </w:ins>
    </w:p>
    <w:p w14:paraId="47024440" w14:textId="77777777" w:rsidR="00A550A2" w:rsidRDefault="00A550A2" w:rsidP="00A550A2">
      <w:pPr>
        <w:pStyle w:val="CodeListing"/>
        <w:rPr>
          <w:ins w:id="381" w:author="Rick Strahl" w:date="2018-01-19T12:20:00Z"/>
          <w:rFonts w:cs="Consolas"/>
          <w:sz w:val="19"/>
          <w:szCs w:val="19"/>
        </w:rPr>
      </w:pPr>
      <w:ins w:id="382"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System.Drawing</w:t>
        </w:r>
        <w:r>
          <w:rPr>
            <w:rFonts w:cs="Consolas"/>
            <w:sz w:val="19"/>
            <w:szCs w:val="19"/>
          </w:rPr>
          <w:t>"</w:t>
        </w:r>
        <w:r>
          <w:rPr>
            <w:rFonts w:cs="Consolas"/>
            <w:color w:val="0000FF"/>
            <w:sz w:val="19"/>
            <w:szCs w:val="19"/>
          </w:rPr>
          <w:t xml:space="preserve"> /&gt;</w:t>
        </w:r>
      </w:ins>
    </w:p>
    <w:p w14:paraId="3D01156E" w14:textId="77777777" w:rsidR="00A550A2" w:rsidRDefault="00A550A2" w:rsidP="00A550A2">
      <w:pPr>
        <w:pStyle w:val="CodeListing"/>
        <w:rPr>
          <w:ins w:id="383" w:author="Rick Strahl" w:date="2018-01-19T12:20:00Z"/>
          <w:rFonts w:cs="Consolas"/>
          <w:sz w:val="19"/>
          <w:szCs w:val="19"/>
        </w:rPr>
      </w:pPr>
      <w:ins w:id="384"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System.Security</w:t>
        </w:r>
        <w:r>
          <w:rPr>
            <w:rFonts w:cs="Consolas"/>
            <w:sz w:val="19"/>
            <w:szCs w:val="19"/>
          </w:rPr>
          <w:t>"</w:t>
        </w:r>
        <w:r>
          <w:rPr>
            <w:rFonts w:cs="Consolas"/>
            <w:color w:val="0000FF"/>
            <w:sz w:val="19"/>
            <w:szCs w:val="19"/>
          </w:rPr>
          <w:t xml:space="preserve"> /&gt;</w:t>
        </w:r>
      </w:ins>
    </w:p>
    <w:p w14:paraId="6D9FF00E" w14:textId="77777777" w:rsidR="00A550A2" w:rsidRDefault="00A550A2" w:rsidP="00A550A2">
      <w:pPr>
        <w:pStyle w:val="CodeListing"/>
        <w:rPr>
          <w:ins w:id="385" w:author="Rick Strahl" w:date="2018-01-19T12:20:00Z"/>
          <w:rFonts w:cs="Consolas"/>
          <w:sz w:val="19"/>
          <w:szCs w:val="19"/>
        </w:rPr>
      </w:pPr>
      <w:ins w:id="386"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System.Xml</w:t>
        </w:r>
        <w:r>
          <w:rPr>
            <w:rFonts w:cs="Consolas"/>
            <w:sz w:val="19"/>
            <w:szCs w:val="19"/>
          </w:rPr>
          <w:t>"</w:t>
        </w:r>
        <w:r>
          <w:rPr>
            <w:rFonts w:cs="Consolas"/>
            <w:color w:val="0000FF"/>
            <w:sz w:val="19"/>
            <w:szCs w:val="19"/>
          </w:rPr>
          <w:t xml:space="preserve"> /&gt;</w:t>
        </w:r>
      </w:ins>
    </w:p>
    <w:p w14:paraId="2BC933C9" w14:textId="77777777" w:rsidR="00A550A2" w:rsidRDefault="00A550A2" w:rsidP="00A550A2">
      <w:pPr>
        <w:pStyle w:val="CodeListing"/>
        <w:rPr>
          <w:ins w:id="387" w:author="Rick Strahl" w:date="2018-01-19T12:20:00Z"/>
          <w:rFonts w:cs="Consolas"/>
          <w:sz w:val="19"/>
          <w:szCs w:val="19"/>
        </w:rPr>
      </w:pPr>
      <w:ins w:id="388" w:author="Rick Strahl" w:date="2018-01-19T12:20:00Z">
        <w:r>
          <w:rPr>
            <w:rFonts w:cs="Consolas"/>
            <w:color w:val="0000FF"/>
            <w:sz w:val="19"/>
            <w:szCs w:val="19"/>
          </w:rPr>
          <w:t xml:space="preserve">    &lt;</w:t>
        </w:r>
        <w:r>
          <w:rPr>
            <w:rFonts w:cs="Consolas"/>
            <w:color w:val="A31515"/>
            <w:sz w:val="19"/>
            <w:szCs w:val="19"/>
          </w:rPr>
          <w:t>Reference</w:t>
        </w:r>
        <w:r>
          <w:rPr>
            <w:rFonts w:cs="Consolas"/>
            <w:color w:val="0000FF"/>
            <w:sz w:val="19"/>
            <w:szCs w:val="19"/>
          </w:rPr>
          <w:t xml:space="preserve"> </w:t>
        </w:r>
        <w:r>
          <w:rPr>
            <w:rFonts w:cs="Consolas"/>
            <w:color w:val="FF0000"/>
            <w:sz w:val="19"/>
            <w:szCs w:val="19"/>
          </w:rPr>
          <w:t>Include</w:t>
        </w:r>
        <w:r>
          <w:rPr>
            <w:rFonts w:cs="Consolas"/>
            <w:color w:val="0000FF"/>
            <w:sz w:val="19"/>
            <w:szCs w:val="19"/>
          </w:rPr>
          <w:t>=</w:t>
        </w:r>
        <w:r>
          <w:rPr>
            <w:rFonts w:cs="Consolas"/>
            <w:sz w:val="19"/>
            <w:szCs w:val="19"/>
          </w:rPr>
          <w:t>"</w:t>
        </w:r>
        <w:r>
          <w:rPr>
            <w:rFonts w:cs="Consolas"/>
            <w:color w:val="0000FF"/>
            <w:sz w:val="19"/>
            <w:szCs w:val="19"/>
          </w:rPr>
          <w:t>System.Configuration</w:t>
        </w:r>
        <w:r>
          <w:rPr>
            <w:rFonts w:cs="Consolas"/>
            <w:sz w:val="19"/>
            <w:szCs w:val="19"/>
          </w:rPr>
          <w:t>"</w:t>
        </w:r>
        <w:r>
          <w:rPr>
            <w:rFonts w:cs="Consolas"/>
            <w:color w:val="0000FF"/>
            <w:sz w:val="19"/>
            <w:szCs w:val="19"/>
          </w:rPr>
          <w:t xml:space="preserve"> /&gt;</w:t>
        </w:r>
      </w:ins>
    </w:p>
    <w:p w14:paraId="60D472AB" w14:textId="77777777" w:rsidR="00A550A2" w:rsidRDefault="00A550A2" w:rsidP="00A550A2">
      <w:pPr>
        <w:pStyle w:val="CodeListing"/>
        <w:rPr>
          <w:ins w:id="389" w:author="Rick Strahl" w:date="2018-01-19T12:20:00Z"/>
          <w:rFonts w:cs="Consolas"/>
          <w:sz w:val="19"/>
          <w:szCs w:val="19"/>
        </w:rPr>
      </w:pPr>
      <w:ins w:id="390" w:author="Rick Strahl" w:date="2018-01-19T12:20:00Z">
        <w:r>
          <w:rPr>
            <w:rFonts w:cs="Consolas"/>
            <w:color w:val="0000FF"/>
            <w:sz w:val="19"/>
            <w:szCs w:val="19"/>
          </w:rPr>
          <w:t xml:space="preserve">  &lt;/</w:t>
        </w:r>
        <w:r>
          <w:rPr>
            <w:rFonts w:cs="Consolas"/>
            <w:color w:val="A31515"/>
            <w:sz w:val="19"/>
            <w:szCs w:val="19"/>
          </w:rPr>
          <w:t>ItemGroup</w:t>
        </w:r>
        <w:r>
          <w:rPr>
            <w:rFonts w:cs="Consolas"/>
            <w:color w:val="0000FF"/>
            <w:sz w:val="19"/>
            <w:szCs w:val="19"/>
          </w:rPr>
          <w:t>&gt;</w:t>
        </w:r>
      </w:ins>
    </w:p>
    <w:p w14:paraId="5140035B" w14:textId="77777777" w:rsidR="00A550A2" w:rsidRDefault="00A550A2" w:rsidP="00A550A2">
      <w:pPr>
        <w:pStyle w:val="CodeListing"/>
        <w:rPr>
          <w:ins w:id="391" w:author="Rick Strahl" w:date="2018-01-19T12:20:00Z"/>
          <w:rFonts w:cs="Consolas"/>
          <w:sz w:val="19"/>
          <w:szCs w:val="19"/>
        </w:rPr>
      </w:pPr>
      <w:ins w:id="392"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 xml:space="preserve"> </w:t>
        </w:r>
        <w:r>
          <w:rPr>
            <w:rFonts w:cs="Consolas"/>
            <w:color w:val="FF0000"/>
            <w:sz w:val="19"/>
            <w:szCs w:val="19"/>
          </w:rPr>
          <w:t>Condition</w:t>
        </w:r>
        <w:r>
          <w:rPr>
            <w:rFonts w:cs="Consolas"/>
            <w:color w:val="0000FF"/>
            <w:sz w:val="19"/>
            <w:szCs w:val="19"/>
          </w:rPr>
          <w:t>=</w:t>
        </w:r>
        <w:r>
          <w:rPr>
            <w:rFonts w:cs="Consolas"/>
            <w:sz w:val="19"/>
            <w:szCs w:val="19"/>
          </w:rPr>
          <w:t>"</w:t>
        </w:r>
        <w:r>
          <w:rPr>
            <w:rFonts w:cs="Consolas"/>
            <w:color w:val="0000FF"/>
            <w:sz w:val="19"/>
            <w:szCs w:val="19"/>
          </w:rPr>
          <w:t xml:space="preserve"> '$(TargetFramework)' == 'net45'</w:t>
        </w:r>
        <w:r>
          <w:rPr>
            <w:rFonts w:cs="Consolas"/>
            <w:sz w:val="19"/>
            <w:szCs w:val="19"/>
          </w:rPr>
          <w:t>"</w:t>
        </w:r>
        <w:r>
          <w:rPr>
            <w:rFonts w:cs="Consolas"/>
            <w:color w:val="0000FF"/>
            <w:sz w:val="19"/>
            <w:szCs w:val="19"/>
          </w:rPr>
          <w:t>&gt;</w:t>
        </w:r>
      </w:ins>
    </w:p>
    <w:p w14:paraId="1FCD8FDB" w14:textId="77777777" w:rsidR="00A550A2" w:rsidRDefault="00A550A2" w:rsidP="00A550A2">
      <w:pPr>
        <w:pStyle w:val="CodeListing"/>
        <w:rPr>
          <w:ins w:id="393" w:author="Rick Strahl" w:date="2018-01-19T12:20:00Z"/>
          <w:rFonts w:cs="Consolas"/>
          <w:sz w:val="19"/>
          <w:szCs w:val="19"/>
        </w:rPr>
      </w:pPr>
      <w:ins w:id="394" w:author="Rick Strahl" w:date="2018-01-19T12:20:00Z">
        <w:r>
          <w:rPr>
            <w:rFonts w:cs="Consolas"/>
            <w:color w:val="0000FF"/>
            <w:sz w:val="19"/>
            <w:szCs w:val="19"/>
          </w:rPr>
          <w:t xml:space="preserve">    &lt;</w:t>
        </w:r>
        <w:r>
          <w:rPr>
            <w:rFonts w:cs="Consolas"/>
            <w:color w:val="A31515"/>
            <w:sz w:val="19"/>
            <w:szCs w:val="19"/>
          </w:rPr>
          <w:t>DefineConstants</w:t>
        </w:r>
        <w:r>
          <w:rPr>
            <w:rFonts w:cs="Consolas"/>
            <w:color w:val="0000FF"/>
            <w:sz w:val="19"/>
            <w:szCs w:val="19"/>
          </w:rPr>
          <w:t>&gt;</w:t>
        </w:r>
        <w:r>
          <w:rPr>
            <w:rFonts w:cs="Consolas"/>
            <w:sz w:val="19"/>
            <w:szCs w:val="19"/>
          </w:rPr>
          <w:t>NET45;NETFULL</w:t>
        </w:r>
        <w:r>
          <w:rPr>
            <w:rFonts w:cs="Consolas"/>
            <w:color w:val="0000FF"/>
            <w:sz w:val="19"/>
            <w:szCs w:val="19"/>
          </w:rPr>
          <w:t>&lt;/</w:t>
        </w:r>
        <w:r>
          <w:rPr>
            <w:rFonts w:cs="Consolas"/>
            <w:color w:val="A31515"/>
            <w:sz w:val="19"/>
            <w:szCs w:val="19"/>
          </w:rPr>
          <w:t>DefineConstants</w:t>
        </w:r>
        <w:r>
          <w:rPr>
            <w:rFonts w:cs="Consolas"/>
            <w:color w:val="0000FF"/>
            <w:sz w:val="19"/>
            <w:szCs w:val="19"/>
          </w:rPr>
          <w:t>&gt;</w:t>
        </w:r>
      </w:ins>
    </w:p>
    <w:p w14:paraId="2C147736" w14:textId="77777777" w:rsidR="00A550A2" w:rsidRDefault="00A550A2" w:rsidP="00A550A2">
      <w:pPr>
        <w:pStyle w:val="CodeListing"/>
        <w:rPr>
          <w:ins w:id="395" w:author="Rick Strahl" w:date="2018-01-19T12:20:00Z"/>
          <w:rFonts w:cs="Consolas"/>
          <w:sz w:val="19"/>
          <w:szCs w:val="19"/>
        </w:rPr>
      </w:pPr>
      <w:ins w:id="396" w:author="Rick Strahl" w:date="2018-01-19T12:20:00Z">
        <w:r>
          <w:rPr>
            <w:rFonts w:cs="Consolas"/>
            <w:color w:val="0000FF"/>
            <w:sz w:val="19"/>
            <w:szCs w:val="19"/>
          </w:rPr>
          <w:t xml:space="preserve">  &lt;/</w:t>
        </w:r>
        <w:r>
          <w:rPr>
            <w:rFonts w:cs="Consolas"/>
            <w:color w:val="A31515"/>
            <w:sz w:val="19"/>
            <w:szCs w:val="19"/>
          </w:rPr>
          <w:t>PropertyGroup</w:t>
        </w:r>
        <w:r>
          <w:rPr>
            <w:rFonts w:cs="Consolas"/>
            <w:color w:val="0000FF"/>
            <w:sz w:val="19"/>
            <w:szCs w:val="19"/>
          </w:rPr>
          <w:t>&gt;</w:t>
        </w:r>
      </w:ins>
    </w:p>
    <w:p w14:paraId="282E245E" w14:textId="77777777" w:rsidR="00A550A2" w:rsidRDefault="00A550A2" w:rsidP="00A550A2">
      <w:pPr>
        <w:pStyle w:val="CodeListing"/>
        <w:rPr>
          <w:ins w:id="397" w:author="Rick Strahl" w:date="2018-01-19T12:20:00Z"/>
          <w:rFonts w:cs="Consolas"/>
          <w:sz w:val="19"/>
          <w:szCs w:val="19"/>
        </w:rPr>
      </w:pPr>
      <w:ins w:id="398" w:author="Rick Strahl" w:date="2018-01-19T12:20:00Z">
        <w:r>
          <w:rPr>
            <w:rFonts w:cs="Consolas"/>
            <w:color w:val="0000FF"/>
            <w:sz w:val="19"/>
            <w:szCs w:val="19"/>
          </w:rPr>
          <w:t>&lt;/</w:t>
        </w:r>
        <w:r>
          <w:rPr>
            <w:rFonts w:cs="Consolas"/>
            <w:color w:val="A31515"/>
            <w:sz w:val="19"/>
            <w:szCs w:val="19"/>
          </w:rPr>
          <w:t>Project</w:t>
        </w:r>
        <w:r>
          <w:rPr>
            <w:rFonts w:cs="Consolas"/>
            <w:color w:val="0000FF"/>
            <w:sz w:val="19"/>
            <w:szCs w:val="19"/>
          </w:rPr>
          <w:t>&gt;</w:t>
        </w:r>
      </w:ins>
    </w:p>
    <w:p w14:paraId="0D35E425" w14:textId="77777777" w:rsidR="00A550A2" w:rsidRDefault="00A550A2" w:rsidP="00A550A2">
      <w:pPr>
        <w:pStyle w:val="BodyText"/>
        <w:rPr>
          <w:ins w:id="399" w:author="Rick Strahl" w:date="2018-01-19T12:20:00Z"/>
        </w:rPr>
      </w:pPr>
    </w:p>
    <w:p w14:paraId="4A2D2891" w14:textId="417A0D3B" w:rsidR="00A550A2" w:rsidRDefault="00A550A2" w:rsidP="005534D5">
      <w:pPr>
        <w:pStyle w:val="BodyText"/>
        <w:rPr>
          <w:ins w:id="400" w:author="Rick Strahl" w:date="2018-01-19T12:18:00Z"/>
        </w:rPr>
      </w:pPr>
    </w:p>
    <w:p w14:paraId="3AC833DF" w14:textId="77777777" w:rsidR="009E72A5" w:rsidRDefault="009E72A5" w:rsidP="009E72A5">
      <w:pPr>
        <w:pStyle w:val="BodyText"/>
        <w:rPr>
          <w:ins w:id="401" w:author="Rick Strahl" w:date="2018-01-19T12:27:00Z"/>
        </w:rPr>
      </w:pPr>
    </w:p>
    <w:p w14:paraId="2D7ACC4D" w14:textId="77777777" w:rsidR="009E72A5" w:rsidRDefault="009E72A5" w:rsidP="009E72A5">
      <w:pPr>
        <w:pStyle w:val="CodeListingHeader"/>
        <w:rPr>
          <w:ins w:id="402" w:author="Rick Strahl" w:date="2018-01-19T12:27:00Z"/>
        </w:rPr>
      </w:pPr>
      <w:ins w:id="403" w:author="Rick Strahl" w:date="2018-01-19T12:27:00Z">
        <w:r>
          <w:t xml:space="preserve">Listing 3: Configuration is a lot more organized in ASP.NET </w:t>
        </w:r>
        <w:commentRangeStart w:id="404"/>
        <w:r>
          <w:t>Core 2.0</w:t>
        </w:r>
        <w:commentRangeEnd w:id="404"/>
        <w:r>
          <w:rPr>
            <w:rStyle w:val="CommentReference"/>
            <w:rFonts w:ascii="Verdana" w:hAnsi="Verdana"/>
            <w:noProof w:val="0"/>
            <w:color w:val="auto"/>
          </w:rPr>
          <w:commentReference w:id="404"/>
        </w:r>
      </w:ins>
    </w:p>
    <w:p w14:paraId="5AFC7B17" w14:textId="77777777" w:rsidR="009E72A5" w:rsidRDefault="009E72A5" w:rsidP="009E72A5">
      <w:pPr>
        <w:pStyle w:val="CodeListing"/>
        <w:rPr>
          <w:ins w:id="405" w:author="Rick Strahl" w:date="2018-01-19T12:27:00Z"/>
          <w:rFonts w:cs="Consolas"/>
          <w:sz w:val="19"/>
          <w:szCs w:val="19"/>
        </w:rPr>
      </w:pPr>
      <w:ins w:id="406" w:author="Rick Strahl" w:date="2018-01-19T12:27:00Z">
        <w:r>
          <w:rPr>
            <w:rFonts w:cs="Consolas"/>
            <w:color w:val="0000FF"/>
            <w:sz w:val="19"/>
            <w:szCs w:val="19"/>
          </w:rPr>
          <w:t>public</w:t>
        </w:r>
        <w:r>
          <w:rPr>
            <w:rFonts w:cs="Consolas"/>
            <w:sz w:val="19"/>
            <w:szCs w:val="19"/>
          </w:rPr>
          <w:t xml:space="preserve"> </w:t>
        </w:r>
        <w:r>
          <w:rPr>
            <w:rFonts w:cs="Consolas"/>
            <w:color w:val="0000FF"/>
            <w:sz w:val="19"/>
            <w:szCs w:val="19"/>
          </w:rPr>
          <w:t>void</w:t>
        </w:r>
        <w:r>
          <w:rPr>
            <w:rFonts w:cs="Consolas"/>
            <w:sz w:val="19"/>
            <w:szCs w:val="19"/>
          </w:rPr>
          <w:t xml:space="preserve"> ConfigureServices(IServiceCollection services)</w:t>
        </w:r>
      </w:ins>
    </w:p>
    <w:p w14:paraId="230B0862" w14:textId="77777777" w:rsidR="009E72A5" w:rsidRDefault="009E72A5" w:rsidP="009E72A5">
      <w:pPr>
        <w:pStyle w:val="CodeListing"/>
        <w:rPr>
          <w:ins w:id="407" w:author="Rick Strahl" w:date="2018-01-19T12:27:00Z"/>
          <w:rFonts w:cs="Consolas"/>
          <w:sz w:val="19"/>
          <w:szCs w:val="19"/>
        </w:rPr>
      </w:pPr>
      <w:ins w:id="408" w:author="Rick Strahl" w:date="2018-01-19T12:27:00Z">
        <w:r>
          <w:rPr>
            <w:rFonts w:cs="Consolas"/>
            <w:sz w:val="19"/>
            <w:szCs w:val="19"/>
          </w:rPr>
          <w:t>{</w:t>
        </w:r>
      </w:ins>
    </w:p>
    <w:p w14:paraId="794D6812" w14:textId="77777777" w:rsidR="009E72A5" w:rsidRDefault="009E72A5" w:rsidP="009E72A5">
      <w:pPr>
        <w:pStyle w:val="CodeListing"/>
        <w:rPr>
          <w:ins w:id="409" w:author="Rick Strahl" w:date="2018-01-19T12:27:00Z"/>
          <w:rFonts w:cs="Consolas"/>
          <w:sz w:val="19"/>
          <w:szCs w:val="19"/>
        </w:rPr>
      </w:pPr>
      <w:ins w:id="410" w:author="Rick Strahl" w:date="2018-01-19T12:27:00Z">
        <w:r>
          <w:rPr>
            <w:rFonts w:cs="Consolas"/>
            <w:sz w:val="19"/>
            <w:szCs w:val="19"/>
          </w:rPr>
          <w:t xml:space="preserve">    services.AddDbContext&lt;AlbumViewerContext&gt;(builder =&gt;</w:t>
        </w:r>
      </w:ins>
    </w:p>
    <w:p w14:paraId="299E7DE4" w14:textId="77777777" w:rsidR="009E72A5" w:rsidRDefault="009E72A5" w:rsidP="009E72A5">
      <w:pPr>
        <w:pStyle w:val="CodeListing"/>
        <w:rPr>
          <w:ins w:id="411" w:author="Rick Strahl" w:date="2018-01-19T12:27:00Z"/>
          <w:rFonts w:cs="Consolas"/>
          <w:sz w:val="19"/>
          <w:szCs w:val="19"/>
        </w:rPr>
      </w:pPr>
      <w:ins w:id="412" w:author="Rick Strahl" w:date="2018-01-19T12:27:00Z">
        <w:r>
          <w:rPr>
            <w:rFonts w:cs="Consolas"/>
            <w:sz w:val="19"/>
            <w:szCs w:val="19"/>
          </w:rPr>
          <w:t xml:space="preserve">    {</w:t>
        </w:r>
      </w:ins>
    </w:p>
    <w:p w14:paraId="40505757" w14:textId="77777777" w:rsidR="009E72A5" w:rsidRDefault="009E72A5" w:rsidP="009E72A5">
      <w:pPr>
        <w:pStyle w:val="CodeListing"/>
        <w:rPr>
          <w:ins w:id="413" w:author="Rick Strahl" w:date="2018-01-19T12:27:00Z"/>
          <w:rFonts w:cs="Consolas"/>
          <w:sz w:val="19"/>
          <w:szCs w:val="19"/>
        </w:rPr>
      </w:pPr>
      <w:ins w:id="414" w:author="Rick Strahl" w:date="2018-01-19T12:27:00Z">
        <w:r>
          <w:rPr>
            <w:rFonts w:cs="Consolas"/>
            <w:sz w:val="19"/>
            <w:szCs w:val="19"/>
          </w:rPr>
          <w:t xml:space="preserve">      </w:t>
        </w:r>
        <w:r>
          <w:rPr>
            <w:rFonts w:cs="Consolas"/>
            <w:color w:val="0000FF"/>
            <w:sz w:val="19"/>
            <w:szCs w:val="19"/>
          </w:rPr>
          <w:t>var</w:t>
        </w:r>
        <w:r>
          <w:rPr>
            <w:rFonts w:cs="Consolas"/>
            <w:sz w:val="19"/>
            <w:szCs w:val="19"/>
          </w:rPr>
          <w:t xml:space="preserve"> connStr = Configuration[</w:t>
        </w:r>
        <w:r>
          <w:rPr>
            <w:rFonts w:cs="Consolas"/>
            <w:color w:val="A31515"/>
            <w:sz w:val="19"/>
            <w:szCs w:val="19"/>
          </w:rPr>
          <w:t>"Data:SqlServerConnectionString"</w:t>
        </w:r>
        <w:r>
          <w:rPr>
            <w:rFonts w:cs="Consolas"/>
            <w:sz w:val="19"/>
            <w:szCs w:val="19"/>
          </w:rPr>
          <w:t>];</w:t>
        </w:r>
      </w:ins>
    </w:p>
    <w:p w14:paraId="65337155" w14:textId="77777777" w:rsidR="009E72A5" w:rsidRDefault="009E72A5" w:rsidP="009E72A5">
      <w:pPr>
        <w:pStyle w:val="CodeListing"/>
        <w:rPr>
          <w:ins w:id="415" w:author="Rick Strahl" w:date="2018-01-19T12:27:00Z"/>
          <w:rFonts w:cs="Consolas"/>
          <w:sz w:val="19"/>
          <w:szCs w:val="19"/>
        </w:rPr>
      </w:pPr>
      <w:ins w:id="416" w:author="Rick Strahl" w:date="2018-01-19T12:27:00Z">
        <w:r>
          <w:rPr>
            <w:rFonts w:cs="Consolas"/>
            <w:sz w:val="19"/>
            <w:szCs w:val="19"/>
          </w:rPr>
          <w:t xml:space="preserve">      builder.UseSqlServer(connStr);</w:t>
        </w:r>
      </w:ins>
    </w:p>
    <w:p w14:paraId="018FA3B9" w14:textId="77777777" w:rsidR="009E72A5" w:rsidRDefault="009E72A5" w:rsidP="009E72A5">
      <w:pPr>
        <w:pStyle w:val="CodeListing"/>
        <w:rPr>
          <w:ins w:id="417" w:author="Rick Strahl" w:date="2018-01-19T12:27:00Z"/>
          <w:rFonts w:cs="Consolas"/>
          <w:sz w:val="19"/>
          <w:szCs w:val="19"/>
        </w:rPr>
      </w:pPr>
      <w:ins w:id="418" w:author="Rick Strahl" w:date="2018-01-19T12:27:00Z">
        <w:r>
          <w:rPr>
            <w:rFonts w:cs="Consolas"/>
            <w:sz w:val="19"/>
            <w:szCs w:val="19"/>
          </w:rPr>
          <w:t xml:space="preserve">    });</w:t>
        </w:r>
      </w:ins>
    </w:p>
    <w:p w14:paraId="7E889B83" w14:textId="77777777" w:rsidR="009E72A5" w:rsidRDefault="009E72A5" w:rsidP="009E72A5">
      <w:pPr>
        <w:pStyle w:val="CodeListing"/>
        <w:rPr>
          <w:ins w:id="419" w:author="Rick Strahl" w:date="2018-01-19T12:27:00Z"/>
          <w:rFonts w:cs="Consolas"/>
          <w:sz w:val="19"/>
          <w:szCs w:val="19"/>
        </w:rPr>
      </w:pPr>
    </w:p>
    <w:p w14:paraId="59C2F058" w14:textId="77777777" w:rsidR="009E72A5" w:rsidRDefault="009E72A5" w:rsidP="009E72A5">
      <w:pPr>
        <w:pStyle w:val="CodeListing"/>
        <w:rPr>
          <w:ins w:id="420" w:author="Rick Strahl" w:date="2018-01-19T12:27:00Z"/>
          <w:rFonts w:cs="Consolas"/>
          <w:sz w:val="19"/>
          <w:szCs w:val="19"/>
        </w:rPr>
      </w:pPr>
      <w:ins w:id="421" w:author="Rick Strahl" w:date="2018-01-19T12:27:00Z">
        <w:r>
          <w:rPr>
            <w:rFonts w:cs="Consolas"/>
            <w:sz w:val="19"/>
            <w:szCs w:val="19"/>
          </w:rPr>
          <w:t xml:space="preserve">    services</w:t>
        </w:r>
      </w:ins>
    </w:p>
    <w:p w14:paraId="268B39CF" w14:textId="77777777" w:rsidR="009E72A5" w:rsidRDefault="009E72A5" w:rsidP="009E72A5">
      <w:pPr>
        <w:pStyle w:val="CodeListing"/>
        <w:rPr>
          <w:ins w:id="422" w:author="Rick Strahl" w:date="2018-01-19T12:27:00Z"/>
          <w:rFonts w:cs="Consolas"/>
          <w:sz w:val="19"/>
          <w:szCs w:val="19"/>
        </w:rPr>
      </w:pPr>
      <w:ins w:id="423" w:author="Rick Strahl" w:date="2018-01-19T12:27:00Z">
        <w:r>
          <w:rPr>
            <w:rFonts w:cs="Consolas"/>
            <w:sz w:val="19"/>
            <w:szCs w:val="19"/>
          </w:rPr>
          <w:t xml:space="preserve">      .AddAuthentication(</w:t>
        </w:r>
      </w:ins>
    </w:p>
    <w:p w14:paraId="46358BDF" w14:textId="77777777" w:rsidR="009E72A5" w:rsidRDefault="009E72A5" w:rsidP="009E72A5">
      <w:pPr>
        <w:pStyle w:val="CodeListing"/>
        <w:rPr>
          <w:ins w:id="424" w:author="Rick Strahl" w:date="2018-01-19T12:27:00Z"/>
          <w:rFonts w:cs="Consolas"/>
          <w:sz w:val="19"/>
          <w:szCs w:val="19"/>
        </w:rPr>
      </w:pPr>
      <w:ins w:id="425" w:author="Rick Strahl" w:date="2018-01-19T12:27:00Z">
        <w:r>
          <w:rPr>
            <w:rFonts w:cs="Consolas"/>
            <w:sz w:val="19"/>
            <w:szCs w:val="19"/>
          </w:rPr>
          <w:t xml:space="preserve">                 CookieAuthenticationDefaults.AuthenticationScheme)</w:t>
        </w:r>
      </w:ins>
    </w:p>
    <w:p w14:paraId="0F43C368" w14:textId="77777777" w:rsidR="009E72A5" w:rsidRDefault="009E72A5" w:rsidP="009E72A5">
      <w:pPr>
        <w:pStyle w:val="CodeListing"/>
        <w:rPr>
          <w:ins w:id="426" w:author="Rick Strahl" w:date="2018-01-19T12:27:00Z"/>
          <w:rFonts w:cs="Consolas"/>
          <w:sz w:val="19"/>
          <w:szCs w:val="19"/>
        </w:rPr>
      </w:pPr>
      <w:ins w:id="427" w:author="Rick Strahl" w:date="2018-01-19T12:27:00Z">
        <w:r>
          <w:rPr>
            <w:rFonts w:cs="Consolas"/>
            <w:sz w:val="19"/>
            <w:szCs w:val="19"/>
          </w:rPr>
          <w:lastRenderedPageBreak/>
          <w:t xml:space="preserve">          .AddCookie(o =&gt;</w:t>
        </w:r>
      </w:ins>
    </w:p>
    <w:p w14:paraId="35AC14A5" w14:textId="77777777" w:rsidR="009E72A5" w:rsidRDefault="009E72A5" w:rsidP="009E72A5">
      <w:pPr>
        <w:pStyle w:val="CodeListing"/>
        <w:rPr>
          <w:ins w:id="428" w:author="Rick Strahl" w:date="2018-01-19T12:27:00Z"/>
          <w:rFonts w:cs="Consolas"/>
          <w:sz w:val="19"/>
          <w:szCs w:val="19"/>
        </w:rPr>
      </w:pPr>
      <w:ins w:id="429" w:author="Rick Strahl" w:date="2018-01-19T12:27:00Z">
        <w:r>
          <w:rPr>
            <w:rFonts w:cs="Consolas"/>
            <w:sz w:val="19"/>
            <w:szCs w:val="19"/>
          </w:rPr>
          <w:t xml:space="preserve">          {</w:t>
        </w:r>
      </w:ins>
    </w:p>
    <w:p w14:paraId="25A0C9B2" w14:textId="77777777" w:rsidR="009E72A5" w:rsidRDefault="009E72A5" w:rsidP="009E72A5">
      <w:pPr>
        <w:pStyle w:val="CodeListing"/>
        <w:rPr>
          <w:ins w:id="430" w:author="Rick Strahl" w:date="2018-01-19T12:27:00Z"/>
          <w:rFonts w:cs="Consolas"/>
          <w:sz w:val="19"/>
          <w:szCs w:val="19"/>
        </w:rPr>
      </w:pPr>
      <w:ins w:id="431" w:author="Rick Strahl" w:date="2018-01-19T12:27:00Z">
        <w:r>
          <w:rPr>
            <w:rFonts w:cs="Consolas"/>
            <w:sz w:val="19"/>
            <w:szCs w:val="19"/>
          </w:rPr>
          <w:t xml:space="preserve">           o.LoginPath = </w:t>
        </w:r>
        <w:r>
          <w:rPr>
            <w:rFonts w:cs="Consolas"/>
            <w:color w:val="A31515"/>
            <w:sz w:val="19"/>
            <w:szCs w:val="19"/>
          </w:rPr>
          <w:t>"/api/login"</w:t>
        </w:r>
        <w:r>
          <w:rPr>
            <w:rFonts w:cs="Consolas"/>
            <w:sz w:val="19"/>
            <w:szCs w:val="19"/>
          </w:rPr>
          <w:t>;</w:t>
        </w:r>
      </w:ins>
    </w:p>
    <w:p w14:paraId="24667DA5" w14:textId="77777777" w:rsidR="009E72A5" w:rsidRDefault="009E72A5" w:rsidP="009E72A5">
      <w:pPr>
        <w:pStyle w:val="CodeListing"/>
        <w:rPr>
          <w:ins w:id="432" w:author="Rick Strahl" w:date="2018-01-19T12:27:00Z"/>
          <w:rFonts w:cs="Consolas"/>
          <w:sz w:val="19"/>
          <w:szCs w:val="19"/>
        </w:rPr>
      </w:pPr>
      <w:ins w:id="433" w:author="Rick Strahl" w:date="2018-01-19T12:27:00Z">
        <w:r>
          <w:rPr>
            <w:rFonts w:cs="Consolas"/>
            <w:sz w:val="19"/>
            <w:szCs w:val="19"/>
          </w:rPr>
          <w:t xml:space="preserve">           o.LogoutPath = </w:t>
        </w:r>
        <w:r>
          <w:rPr>
            <w:rFonts w:cs="Consolas"/>
            <w:color w:val="A31515"/>
            <w:sz w:val="19"/>
            <w:szCs w:val="19"/>
          </w:rPr>
          <w:t>"/api/logout"</w:t>
        </w:r>
        <w:r>
          <w:rPr>
            <w:rFonts w:cs="Consolas"/>
            <w:sz w:val="19"/>
            <w:szCs w:val="19"/>
          </w:rPr>
          <w:t>;</w:t>
        </w:r>
      </w:ins>
    </w:p>
    <w:p w14:paraId="0AEEDD77" w14:textId="77777777" w:rsidR="009E72A5" w:rsidRDefault="009E72A5" w:rsidP="009E72A5">
      <w:pPr>
        <w:pStyle w:val="CodeListing"/>
        <w:rPr>
          <w:ins w:id="434" w:author="Rick Strahl" w:date="2018-01-19T12:27:00Z"/>
          <w:rFonts w:cs="Consolas"/>
          <w:sz w:val="19"/>
          <w:szCs w:val="19"/>
        </w:rPr>
      </w:pPr>
      <w:ins w:id="435" w:author="Rick Strahl" w:date="2018-01-19T12:27:00Z">
        <w:r>
          <w:rPr>
            <w:rFonts w:cs="Consolas"/>
            <w:sz w:val="19"/>
            <w:szCs w:val="19"/>
          </w:rPr>
          <w:t xml:space="preserve">          });</w:t>
        </w:r>
      </w:ins>
    </w:p>
    <w:p w14:paraId="08B2CC64" w14:textId="77777777" w:rsidR="009E72A5" w:rsidRDefault="009E72A5" w:rsidP="009E72A5">
      <w:pPr>
        <w:pStyle w:val="CodeListing"/>
        <w:rPr>
          <w:ins w:id="436" w:author="Rick Strahl" w:date="2018-01-19T12:27:00Z"/>
          <w:rFonts w:cs="Consolas"/>
          <w:sz w:val="19"/>
          <w:szCs w:val="19"/>
        </w:rPr>
      </w:pPr>
    </w:p>
    <w:p w14:paraId="4E57C79B" w14:textId="77777777" w:rsidR="009E72A5" w:rsidRDefault="009E72A5" w:rsidP="009E72A5">
      <w:pPr>
        <w:pStyle w:val="CodeListing"/>
        <w:rPr>
          <w:ins w:id="437" w:author="Rick Strahl" w:date="2018-01-19T12:27:00Z"/>
          <w:rFonts w:cs="Consolas"/>
          <w:sz w:val="19"/>
          <w:szCs w:val="19"/>
        </w:rPr>
      </w:pPr>
      <w:ins w:id="438" w:author="Rick Strahl" w:date="2018-01-19T12:27:00Z">
        <w:r>
          <w:rPr>
            <w:rFonts w:cs="Consolas"/>
            <w:sz w:val="19"/>
            <w:szCs w:val="19"/>
          </w:rPr>
          <w:t xml:space="preserve">    services.AddCors(options =&gt;</w:t>
        </w:r>
      </w:ins>
    </w:p>
    <w:p w14:paraId="189176C1" w14:textId="77777777" w:rsidR="009E72A5" w:rsidRDefault="009E72A5" w:rsidP="009E72A5">
      <w:pPr>
        <w:pStyle w:val="CodeListing"/>
        <w:rPr>
          <w:ins w:id="439" w:author="Rick Strahl" w:date="2018-01-19T12:27:00Z"/>
          <w:rFonts w:cs="Consolas"/>
          <w:sz w:val="19"/>
          <w:szCs w:val="19"/>
        </w:rPr>
      </w:pPr>
      <w:ins w:id="440" w:author="Rick Strahl" w:date="2018-01-19T12:27:00Z">
        <w:r>
          <w:rPr>
            <w:rFonts w:cs="Consolas"/>
            <w:sz w:val="19"/>
            <w:szCs w:val="19"/>
          </w:rPr>
          <w:t xml:space="preserve">    {</w:t>
        </w:r>
      </w:ins>
    </w:p>
    <w:p w14:paraId="1F857DBE" w14:textId="77777777" w:rsidR="009E72A5" w:rsidRDefault="009E72A5" w:rsidP="009E72A5">
      <w:pPr>
        <w:pStyle w:val="CodeListing"/>
        <w:rPr>
          <w:ins w:id="441" w:author="Rick Strahl" w:date="2018-01-19T12:27:00Z"/>
          <w:rFonts w:cs="Consolas"/>
          <w:sz w:val="19"/>
          <w:szCs w:val="19"/>
        </w:rPr>
      </w:pPr>
      <w:ins w:id="442" w:author="Rick Strahl" w:date="2018-01-19T12:27:00Z">
        <w:r>
          <w:rPr>
            <w:rFonts w:cs="Consolas"/>
            <w:sz w:val="19"/>
            <w:szCs w:val="19"/>
          </w:rPr>
          <w:t xml:space="preserve">      options.AddPolicy(</w:t>
        </w:r>
        <w:r>
          <w:rPr>
            <w:rFonts w:cs="Consolas"/>
            <w:color w:val="A31515"/>
            <w:sz w:val="19"/>
            <w:szCs w:val="19"/>
          </w:rPr>
          <w:t>"CorsPolicy"</w:t>
        </w:r>
        <w:r>
          <w:rPr>
            <w:rFonts w:cs="Consolas"/>
            <w:sz w:val="19"/>
            <w:szCs w:val="19"/>
          </w:rPr>
          <w:t>,</w:t>
        </w:r>
      </w:ins>
    </w:p>
    <w:p w14:paraId="5F359B44" w14:textId="77777777" w:rsidR="009E72A5" w:rsidRDefault="009E72A5" w:rsidP="009E72A5">
      <w:pPr>
        <w:pStyle w:val="CodeListing"/>
        <w:rPr>
          <w:ins w:id="443" w:author="Rick Strahl" w:date="2018-01-19T12:27:00Z"/>
          <w:rFonts w:cs="Consolas"/>
          <w:sz w:val="19"/>
          <w:szCs w:val="19"/>
        </w:rPr>
      </w:pPr>
      <w:ins w:id="444" w:author="Rick Strahl" w:date="2018-01-19T12:27:00Z">
        <w:r>
          <w:rPr>
            <w:rFonts w:cs="Consolas"/>
            <w:sz w:val="19"/>
            <w:szCs w:val="19"/>
          </w:rPr>
          <w:t xml:space="preserve">        builder =&gt; builder</w:t>
        </w:r>
      </w:ins>
    </w:p>
    <w:p w14:paraId="26927737" w14:textId="77777777" w:rsidR="009E72A5" w:rsidRDefault="009E72A5" w:rsidP="009E72A5">
      <w:pPr>
        <w:pStyle w:val="CodeListing"/>
        <w:rPr>
          <w:ins w:id="445" w:author="Rick Strahl" w:date="2018-01-19T12:27:00Z"/>
          <w:rFonts w:cs="Consolas"/>
          <w:sz w:val="19"/>
          <w:szCs w:val="19"/>
        </w:rPr>
      </w:pPr>
      <w:ins w:id="446" w:author="Rick Strahl" w:date="2018-01-19T12:27:00Z">
        <w:r>
          <w:rPr>
            <w:rFonts w:cs="Consolas"/>
            <w:sz w:val="19"/>
            <w:szCs w:val="19"/>
          </w:rPr>
          <w:t xml:space="preserve">          .AllowAnyOrigin()</w:t>
        </w:r>
      </w:ins>
    </w:p>
    <w:p w14:paraId="5BF447F4" w14:textId="77777777" w:rsidR="009E72A5" w:rsidRDefault="009E72A5" w:rsidP="009E72A5">
      <w:pPr>
        <w:pStyle w:val="CodeListing"/>
        <w:rPr>
          <w:ins w:id="447" w:author="Rick Strahl" w:date="2018-01-19T12:27:00Z"/>
          <w:rFonts w:cs="Consolas"/>
          <w:sz w:val="19"/>
          <w:szCs w:val="19"/>
        </w:rPr>
      </w:pPr>
      <w:ins w:id="448" w:author="Rick Strahl" w:date="2018-01-19T12:27:00Z">
        <w:r>
          <w:rPr>
            <w:rFonts w:cs="Consolas"/>
            <w:sz w:val="19"/>
            <w:szCs w:val="19"/>
          </w:rPr>
          <w:t xml:space="preserve">          .AllowAnyMethod()</w:t>
        </w:r>
      </w:ins>
    </w:p>
    <w:p w14:paraId="457946B7" w14:textId="77777777" w:rsidR="009E72A5" w:rsidRDefault="009E72A5" w:rsidP="009E72A5">
      <w:pPr>
        <w:pStyle w:val="CodeListing"/>
        <w:rPr>
          <w:ins w:id="449" w:author="Rick Strahl" w:date="2018-01-19T12:27:00Z"/>
          <w:rFonts w:cs="Consolas"/>
          <w:sz w:val="19"/>
          <w:szCs w:val="19"/>
        </w:rPr>
      </w:pPr>
      <w:ins w:id="450" w:author="Rick Strahl" w:date="2018-01-19T12:27:00Z">
        <w:r>
          <w:rPr>
            <w:rFonts w:cs="Consolas"/>
            <w:sz w:val="19"/>
            <w:szCs w:val="19"/>
          </w:rPr>
          <w:t xml:space="preserve">          .AllowAnyHeader()</w:t>
        </w:r>
      </w:ins>
    </w:p>
    <w:p w14:paraId="589AA39C" w14:textId="77777777" w:rsidR="009E72A5" w:rsidRDefault="009E72A5" w:rsidP="009E72A5">
      <w:pPr>
        <w:pStyle w:val="CodeListing"/>
        <w:rPr>
          <w:ins w:id="451" w:author="Rick Strahl" w:date="2018-01-19T12:27:00Z"/>
          <w:rFonts w:cs="Consolas"/>
          <w:sz w:val="19"/>
          <w:szCs w:val="19"/>
        </w:rPr>
      </w:pPr>
      <w:ins w:id="452" w:author="Rick Strahl" w:date="2018-01-19T12:27:00Z">
        <w:r>
          <w:rPr>
            <w:rFonts w:cs="Consolas"/>
            <w:sz w:val="19"/>
            <w:szCs w:val="19"/>
          </w:rPr>
          <w:t xml:space="preserve">          .AllowCredentials());</w:t>
        </w:r>
      </w:ins>
    </w:p>
    <w:p w14:paraId="3F837C4D" w14:textId="77777777" w:rsidR="009E72A5" w:rsidRDefault="009E72A5" w:rsidP="009E72A5">
      <w:pPr>
        <w:pStyle w:val="CodeListing"/>
        <w:rPr>
          <w:ins w:id="453" w:author="Rick Strahl" w:date="2018-01-19T12:27:00Z"/>
          <w:rFonts w:cs="Consolas"/>
          <w:sz w:val="19"/>
          <w:szCs w:val="19"/>
        </w:rPr>
      </w:pPr>
      <w:ins w:id="454" w:author="Rick Strahl" w:date="2018-01-19T12:27:00Z">
        <w:r>
          <w:rPr>
            <w:rFonts w:cs="Consolas"/>
            <w:sz w:val="19"/>
            <w:szCs w:val="19"/>
          </w:rPr>
          <w:t xml:space="preserve">    });</w:t>
        </w:r>
      </w:ins>
    </w:p>
    <w:p w14:paraId="32446DA4" w14:textId="77777777" w:rsidR="009E72A5" w:rsidRDefault="009E72A5" w:rsidP="009E72A5">
      <w:pPr>
        <w:pStyle w:val="CodeListing"/>
        <w:rPr>
          <w:ins w:id="455" w:author="Rick Strahl" w:date="2018-01-19T12:27:00Z"/>
          <w:rFonts w:cs="Consolas"/>
          <w:sz w:val="19"/>
          <w:szCs w:val="19"/>
        </w:rPr>
      </w:pPr>
    </w:p>
    <w:p w14:paraId="062EF3FD" w14:textId="77777777" w:rsidR="009E72A5" w:rsidRDefault="009E72A5" w:rsidP="009E72A5">
      <w:pPr>
        <w:pStyle w:val="CodeListing"/>
        <w:rPr>
          <w:ins w:id="456" w:author="Rick Strahl" w:date="2018-01-19T12:27:00Z"/>
          <w:rFonts w:cs="Consolas"/>
          <w:sz w:val="19"/>
          <w:szCs w:val="19"/>
        </w:rPr>
      </w:pPr>
      <w:ins w:id="457" w:author="Rick Strahl" w:date="2018-01-19T12:27:00Z">
        <w:r>
          <w:rPr>
            <w:rFonts w:cs="Consolas"/>
            <w:sz w:val="19"/>
            <w:szCs w:val="19"/>
          </w:rPr>
          <w:t xml:space="preserve">    </w:t>
        </w:r>
        <w:r>
          <w:rPr>
            <w:rFonts w:cs="Consolas"/>
            <w:color w:val="008000"/>
            <w:sz w:val="19"/>
            <w:szCs w:val="19"/>
          </w:rPr>
          <w:t>// Add Support for strongly typed Configuration and map to class</w:t>
        </w:r>
      </w:ins>
    </w:p>
    <w:p w14:paraId="5252E85B" w14:textId="77777777" w:rsidR="009E72A5" w:rsidRDefault="009E72A5" w:rsidP="009E72A5">
      <w:pPr>
        <w:pStyle w:val="CodeListing"/>
        <w:rPr>
          <w:ins w:id="458" w:author="Rick Strahl" w:date="2018-01-19T12:27:00Z"/>
          <w:rFonts w:cs="Consolas"/>
          <w:sz w:val="19"/>
          <w:szCs w:val="19"/>
        </w:rPr>
      </w:pPr>
      <w:ins w:id="459" w:author="Rick Strahl" w:date="2018-01-19T12:27:00Z">
        <w:r>
          <w:rPr>
            <w:rFonts w:cs="Consolas"/>
            <w:sz w:val="19"/>
            <w:szCs w:val="19"/>
          </w:rPr>
          <w:t xml:space="preserve">    services.AddOptions();</w:t>
        </w:r>
      </w:ins>
    </w:p>
    <w:p w14:paraId="51A8D4C8" w14:textId="77777777" w:rsidR="009E72A5" w:rsidRDefault="009E72A5" w:rsidP="009E72A5">
      <w:pPr>
        <w:pStyle w:val="CodeListing"/>
        <w:rPr>
          <w:ins w:id="460" w:author="Rick Strahl" w:date="2018-01-19T12:27:00Z"/>
          <w:rFonts w:cs="Consolas"/>
          <w:sz w:val="19"/>
          <w:szCs w:val="19"/>
        </w:rPr>
      </w:pPr>
      <w:ins w:id="461" w:author="Rick Strahl" w:date="2018-01-19T12:27:00Z">
        <w:r>
          <w:rPr>
            <w:rFonts w:cs="Consolas"/>
            <w:sz w:val="19"/>
            <w:szCs w:val="19"/>
          </w:rPr>
          <w:t xml:space="preserve">    </w:t>
        </w:r>
        <w:r>
          <w:rPr>
            <w:rFonts w:cs="Consolas"/>
            <w:color w:val="0000FF"/>
            <w:sz w:val="19"/>
            <w:szCs w:val="19"/>
          </w:rPr>
          <w:t>var</w:t>
        </w:r>
        <w:r>
          <w:rPr>
            <w:rFonts w:cs="Consolas"/>
            <w:sz w:val="19"/>
            <w:szCs w:val="19"/>
          </w:rPr>
          <w:t xml:space="preserve"> sec = Configuration.GetSection(</w:t>
        </w:r>
        <w:r>
          <w:rPr>
            <w:rFonts w:cs="Consolas"/>
            <w:color w:val="A31515"/>
            <w:sz w:val="19"/>
            <w:szCs w:val="19"/>
          </w:rPr>
          <w:t>"Application"</w:t>
        </w:r>
        <w:r>
          <w:rPr>
            <w:rFonts w:cs="Consolas"/>
            <w:sz w:val="19"/>
            <w:szCs w:val="19"/>
          </w:rPr>
          <w:t>);</w:t>
        </w:r>
      </w:ins>
    </w:p>
    <w:p w14:paraId="54F7E1CF" w14:textId="77777777" w:rsidR="009E72A5" w:rsidRDefault="009E72A5" w:rsidP="009E72A5">
      <w:pPr>
        <w:pStyle w:val="CodeListing"/>
        <w:rPr>
          <w:ins w:id="462" w:author="Rick Strahl" w:date="2018-01-19T12:27:00Z"/>
          <w:rFonts w:cs="Consolas"/>
          <w:sz w:val="19"/>
          <w:szCs w:val="19"/>
        </w:rPr>
      </w:pPr>
      <w:ins w:id="463" w:author="Rick Strahl" w:date="2018-01-19T12:27:00Z">
        <w:r>
          <w:rPr>
            <w:rFonts w:cs="Consolas"/>
            <w:sz w:val="19"/>
            <w:szCs w:val="19"/>
          </w:rPr>
          <w:t xml:space="preserve">    services.Configure&lt;ApplicationConfiguration&gt;(sec);</w:t>
        </w:r>
      </w:ins>
    </w:p>
    <w:p w14:paraId="449EA448" w14:textId="77777777" w:rsidR="009E72A5" w:rsidRDefault="009E72A5" w:rsidP="009E72A5">
      <w:pPr>
        <w:pStyle w:val="CodeListing"/>
        <w:rPr>
          <w:ins w:id="464" w:author="Rick Strahl" w:date="2018-01-19T12:27:00Z"/>
          <w:rFonts w:cs="Consolas"/>
          <w:sz w:val="19"/>
          <w:szCs w:val="19"/>
        </w:rPr>
      </w:pPr>
      <w:ins w:id="465" w:author="Rick Strahl" w:date="2018-01-19T12:27:00Z">
        <w:r>
          <w:rPr>
            <w:rFonts w:cs="Consolas"/>
            <w:sz w:val="19"/>
            <w:szCs w:val="19"/>
          </w:rPr>
          <w:t>}</w:t>
        </w:r>
      </w:ins>
    </w:p>
    <w:p w14:paraId="15112F15" w14:textId="77777777" w:rsidR="009E72A5" w:rsidRPr="00C66602" w:rsidRDefault="009E72A5" w:rsidP="009E72A5">
      <w:pPr>
        <w:pStyle w:val="CodeListing"/>
        <w:rPr>
          <w:ins w:id="466" w:author="Rick Strahl" w:date="2018-01-19T12:27:00Z"/>
          <w:rFonts w:cs="Consolas"/>
          <w:sz w:val="19"/>
          <w:szCs w:val="19"/>
        </w:rPr>
      </w:pPr>
      <w:ins w:id="467" w:author="Rick Strahl" w:date="2018-01-19T12:27:00Z">
        <w:r>
          <w:rPr>
            <w:rStyle w:val="CommentReference"/>
            <w:rFonts w:ascii="Verdana" w:hAnsi="Verdana"/>
            <w:noProof w:val="0"/>
            <w:color w:val="auto"/>
          </w:rPr>
          <w:commentReference w:id="468"/>
        </w:r>
      </w:ins>
    </w:p>
    <w:p w14:paraId="4F47F2B3" w14:textId="77777777" w:rsidR="009E72A5" w:rsidRDefault="009E72A5" w:rsidP="009E72A5">
      <w:pPr>
        <w:pStyle w:val="CodeListing"/>
        <w:rPr>
          <w:ins w:id="469" w:author="Rick Strahl" w:date="2018-01-19T12:27:00Z"/>
          <w:rFonts w:cs="Consolas"/>
          <w:sz w:val="19"/>
          <w:szCs w:val="19"/>
        </w:rPr>
      </w:pPr>
      <w:ins w:id="470" w:author="Rick Strahl" w:date="2018-01-19T12:27:00Z">
        <w:r>
          <w:rPr>
            <w:rFonts w:cs="Consolas"/>
            <w:color w:val="0000FF"/>
            <w:sz w:val="19"/>
            <w:szCs w:val="19"/>
          </w:rPr>
          <w:t>public</w:t>
        </w:r>
        <w:r>
          <w:rPr>
            <w:rFonts w:cs="Consolas"/>
            <w:sz w:val="19"/>
            <w:szCs w:val="19"/>
          </w:rPr>
          <w:t xml:space="preserve"> </w:t>
        </w:r>
        <w:r>
          <w:rPr>
            <w:rFonts w:cs="Consolas"/>
            <w:color w:val="0000FF"/>
            <w:sz w:val="19"/>
            <w:szCs w:val="19"/>
          </w:rPr>
          <w:t>void</w:t>
        </w:r>
        <w:r>
          <w:rPr>
            <w:rFonts w:cs="Consolas"/>
            <w:sz w:val="19"/>
            <w:szCs w:val="19"/>
          </w:rPr>
          <w:t xml:space="preserve"> Configure(IApplicationBuilder app)</w:t>
        </w:r>
      </w:ins>
    </w:p>
    <w:p w14:paraId="16368E1A" w14:textId="77777777" w:rsidR="009E72A5" w:rsidRDefault="009E72A5" w:rsidP="009E72A5">
      <w:pPr>
        <w:pStyle w:val="CodeListing"/>
        <w:rPr>
          <w:ins w:id="471" w:author="Rick Strahl" w:date="2018-01-19T12:27:00Z"/>
          <w:rFonts w:cs="Consolas"/>
          <w:sz w:val="19"/>
          <w:szCs w:val="19"/>
        </w:rPr>
      </w:pPr>
      <w:ins w:id="472" w:author="Rick Strahl" w:date="2018-01-19T12:27:00Z">
        <w:r>
          <w:rPr>
            <w:rFonts w:cs="Consolas"/>
            <w:sz w:val="19"/>
            <w:szCs w:val="19"/>
          </w:rPr>
          <w:t>{</w:t>
        </w:r>
      </w:ins>
    </w:p>
    <w:p w14:paraId="45F64374" w14:textId="77777777" w:rsidR="009E72A5" w:rsidRDefault="009E72A5" w:rsidP="009E72A5">
      <w:pPr>
        <w:pStyle w:val="CodeListing"/>
        <w:rPr>
          <w:ins w:id="473" w:author="Rick Strahl" w:date="2018-01-19T12:27:00Z"/>
          <w:rFonts w:cs="Consolas"/>
          <w:sz w:val="19"/>
          <w:szCs w:val="19"/>
        </w:rPr>
      </w:pPr>
      <w:ins w:id="474" w:author="Rick Strahl" w:date="2018-01-19T12:27:00Z">
        <w:r>
          <w:rPr>
            <w:rFonts w:cs="Consolas"/>
            <w:sz w:val="19"/>
            <w:szCs w:val="19"/>
          </w:rPr>
          <w:t xml:space="preserve">      </w:t>
        </w:r>
        <w:r w:rsidDel="00624CEC">
          <w:rPr>
            <w:rFonts w:cs="Consolas"/>
            <w:sz w:val="19"/>
            <w:szCs w:val="19"/>
          </w:rPr>
          <w:t xml:space="preserve"> </w:t>
        </w:r>
        <w:r>
          <w:rPr>
            <w:rFonts w:cs="Consolas"/>
            <w:sz w:val="19"/>
            <w:szCs w:val="19"/>
          </w:rPr>
          <w:t>app.UseAuthentication();</w:t>
        </w:r>
      </w:ins>
    </w:p>
    <w:p w14:paraId="138681F9" w14:textId="77777777" w:rsidR="009E72A5" w:rsidRDefault="009E72A5" w:rsidP="009E72A5">
      <w:pPr>
        <w:pStyle w:val="CodeListing"/>
        <w:rPr>
          <w:ins w:id="475" w:author="Rick Strahl" w:date="2018-01-19T12:27:00Z"/>
          <w:rFonts w:cs="Consolas"/>
          <w:sz w:val="19"/>
          <w:szCs w:val="19"/>
        </w:rPr>
      </w:pPr>
      <w:ins w:id="476" w:author="Rick Strahl" w:date="2018-01-19T12:27:00Z">
        <w:r>
          <w:rPr>
            <w:rFonts w:cs="Consolas"/>
            <w:sz w:val="19"/>
            <w:szCs w:val="19"/>
          </w:rPr>
          <w:t xml:space="preserve">       app.UseCors(</w:t>
        </w:r>
        <w:r>
          <w:rPr>
            <w:rFonts w:cs="Consolas"/>
            <w:color w:val="A31515"/>
            <w:sz w:val="19"/>
            <w:szCs w:val="19"/>
          </w:rPr>
          <w:t>"CorsPolicy"</w:t>
        </w:r>
        <w:r>
          <w:rPr>
            <w:rFonts w:cs="Consolas"/>
            <w:sz w:val="19"/>
            <w:szCs w:val="19"/>
          </w:rPr>
          <w:t xml:space="preserve">);       </w:t>
        </w:r>
        <w:r>
          <w:rPr>
            <w:rStyle w:val="CommentReference"/>
            <w:rFonts w:ascii="Verdana" w:hAnsi="Verdana"/>
            <w:noProof w:val="0"/>
            <w:color w:val="auto"/>
          </w:rPr>
          <w:commentReference w:id="477"/>
        </w:r>
        <w:r>
          <w:rPr>
            <w:rFonts w:cs="Consolas"/>
            <w:sz w:val="19"/>
            <w:szCs w:val="19"/>
          </w:rPr>
          <w:t xml:space="preserve">    </w:t>
        </w:r>
      </w:ins>
    </w:p>
    <w:p w14:paraId="2A34F637" w14:textId="77777777" w:rsidR="009E72A5" w:rsidRDefault="009E72A5" w:rsidP="009E72A5">
      <w:pPr>
        <w:pStyle w:val="CodeListing"/>
        <w:rPr>
          <w:ins w:id="478" w:author="Rick Strahl" w:date="2018-01-19T12:27:00Z"/>
          <w:rFonts w:cs="Consolas"/>
          <w:sz w:val="19"/>
          <w:szCs w:val="19"/>
        </w:rPr>
      </w:pPr>
      <w:ins w:id="479" w:author="Rick Strahl" w:date="2018-01-19T12:27:00Z">
        <w:r>
          <w:rPr>
            <w:rFonts w:cs="Consolas"/>
            <w:sz w:val="19"/>
            <w:szCs w:val="19"/>
          </w:rPr>
          <w:t xml:space="preserve">       app.UseDefaultFiles(); </w:t>
        </w:r>
      </w:ins>
    </w:p>
    <w:p w14:paraId="4CD65DC4" w14:textId="77777777" w:rsidR="009E72A5" w:rsidRDefault="009E72A5" w:rsidP="009E72A5">
      <w:pPr>
        <w:pStyle w:val="CodeListing"/>
        <w:rPr>
          <w:ins w:id="480" w:author="Rick Strahl" w:date="2018-01-19T12:27:00Z"/>
          <w:rFonts w:cs="Consolas"/>
          <w:sz w:val="19"/>
          <w:szCs w:val="19"/>
        </w:rPr>
      </w:pPr>
      <w:ins w:id="481" w:author="Rick Strahl" w:date="2018-01-19T12:27:00Z">
        <w:r>
          <w:rPr>
            <w:rFonts w:cs="Consolas"/>
            <w:sz w:val="19"/>
            <w:szCs w:val="19"/>
          </w:rPr>
          <w:t xml:space="preserve">       app.UseStaticFiles();</w:t>
        </w:r>
      </w:ins>
    </w:p>
    <w:p w14:paraId="56D81479" w14:textId="77777777" w:rsidR="009E72A5" w:rsidRDefault="009E72A5" w:rsidP="009E72A5">
      <w:pPr>
        <w:pStyle w:val="CodeListing"/>
        <w:rPr>
          <w:ins w:id="482" w:author="Rick Strahl" w:date="2018-01-19T12:27:00Z"/>
          <w:rFonts w:cs="Consolas"/>
          <w:sz w:val="19"/>
          <w:szCs w:val="19"/>
        </w:rPr>
      </w:pPr>
      <w:ins w:id="483" w:author="Rick Strahl" w:date="2018-01-19T12:27:00Z">
        <w:r>
          <w:rPr>
            <w:rFonts w:cs="Consolas"/>
            <w:sz w:val="19"/>
            <w:szCs w:val="19"/>
          </w:rPr>
          <w:t xml:space="preserve">           </w:t>
        </w:r>
      </w:ins>
    </w:p>
    <w:p w14:paraId="3A9651DB" w14:textId="77777777" w:rsidR="009E72A5" w:rsidRDefault="009E72A5" w:rsidP="009E72A5">
      <w:pPr>
        <w:pStyle w:val="CodeListing"/>
        <w:rPr>
          <w:ins w:id="484" w:author="Rick Strahl" w:date="2018-01-19T12:27:00Z"/>
          <w:rFonts w:cs="Consolas"/>
          <w:sz w:val="19"/>
          <w:szCs w:val="19"/>
        </w:rPr>
      </w:pPr>
      <w:ins w:id="485" w:author="Rick Strahl" w:date="2018-01-19T12:27:00Z">
        <w:r>
          <w:rPr>
            <w:rFonts w:cs="Consolas"/>
            <w:sz w:val="19"/>
            <w:szCs w:val="19"/>
          </w:rPr>
          <w:t xml:space="preserve">       app.UseMvcWithDefaultRoute();</w:t>
        </w:r>
      </w:ins>
    </w:p>
    <w:p w14:paraId="33CF079D" w14:textId="77777777" w:rsidR="009E72A5" w:rsidRDefault="009E72A5" w:rsidP="009E72A5">
      <w:pPr>
        <w:pStyle w:val="CodeListing"/>
        <w:rPr>
          <w:ins w:id="486" w:author="Rick Strahl" w:date="2018-01-19T12:27:00Z"/>
        </w:rPr>
      </w:pPr>
      <w:ins w:id="487" w:author="Rick Strahl" w:date="2018-01-19T12:27:00Z">
        <w:r>
          <w:rPr>
            <w:rFonts w:cs="Consolas"/>
            <w:sz w:val="19"/>
            <w:szCs w:val="19"/>
          </w:rPr>
          <w:t>}</w:t>
        </w:r>
      </w:ins>
    </w:p>
    <w:p w14:paraId="2863EFB3" w14:textId="77777777" w:rsidR="009E72A5" w:rsidRDefault="009E72A5" w:rsidP="009E72A5">
      <w:pPr>
        <w:pStyle w:val="BodyText"/>
        <w:rPr>
          <w:ins w:id="488" w:author="Rick Strahl" w:date="2018-01-19T12:27:00Z"/>
        </w:rPr>
      </w:pPr>
    </w:p>
    <w:p w14:paraId="435D41A2" w14:textId="77777777" w:rsidR="009E72A5" w:rsidRDefault="009E72A5" w:rsidP="009E72A5">
      <w:pPr>
        <w:pStyle w:val="BodyText"/>
        <w:rPr>
          <w:ins w:id="489" w:author="Rick Strahl" w:date="2018-01-19T12:27:00Z"/>
        </w:rPr>
      </w:pPr>
    </w:p>
    <w:p w14:paraId="6BABBC1D" w14:textId="77777777" w:rsidR="009E72A5" w:rsidRDefault="009E72A5" w:rsidP="009E72A5">
      <w:pPr>
        <w:pStyle w:val="CodeListingHeader"/>
        <w:rPr>
          <w:ins w:id="490" w:author="Rick Strahl" w:date="2018-01-19T12:27:00Z"/>
        </w:rPr>
      </w:pPr>
      <w:ins w:id="491" w:author="Rick Strahl" w:date="2018-01-19T12:27:00Z">
        <w:r>
          <w:t>Listing 4: A self-contained ASP.NET Core App using IRoute</w:t>
        </w:r>
        <w:commentRangeStart w:id="492"/>
        <w:r>
          <w:t>rService</w:t>
        </w:r>
        <w:commentRangeEnd w:id="492"/>
        <w:r>
          <w:rPr>
            <w:rStyle w:val="CommentReference"/>
            <w:rFonts w:ascii="Verdana" w:hAnsi="Verdana"/>
            <w:noProof w:val="0"/>
            <w:color w:val="auto"/>
          </w:rPr>
          <w:commentReference w:id="492"/>
        </w:r>
      </w:ins>
    </w:p>
    <w:p w14:paraId="365CA3B0" w14:textId="77777777" w:rsidR="009E72A5" w:rsidRDefault="009E72A5" w:rsidP="009E72A5">
      <w:pPr>
        <w:pStyle w:val="CodeListing"/>
        <w:rPr>
          <w:ins w:id="493" w:author="Rick Strahl" w:date="2018-01-19T12:27:00Z"/>
          <w:rFonts w:cs="Consolas"/>
          <w:sz w:val="19"/>
          <w:szCs w:val="19"/>
        </w:rPr>
      </w:pPr>
      <w:ins w:id="494" w:author="Rick Strahl" w:date="2018-01-19T12:27:00Z">
        <w:r>
          <w:rPr>
            <w:rFonts w:cs="Consolas"/>
            <w:color w:val="0000FF"/>
            <w:sz w:val="19"/>
            <w:szCs w:val="19"/>
          </w:rPr>
          <w:t>public</w:t>
        </w:r>
        <w:r>
          <w:rPr>
            <w:rFonts w:cs="Consolas"/>
            <w:sz w:val="19"/>
            <w:szCs w:val="19"/>
          </w:rPr>
          <w:t xml:space="preserve"> </w:t>
        </w:r>
        <w:r>
          <w:rPr>
            <w:rFonts w:cs="Consolas"/>
            <w:color w:val="0000FF"/>
            <w:sz w:val="19"/>
            <w:szCs w:val="19"/>
          </w:rPr>
          <w:t>static</w:t>
        </w:r>
        <w:r>
          <w:rPr>
            <w:rFonts w:cs="Consolas"/>
            <w:sz w:val="19"/>
            <w:szCs w:val="19"/>
          </w:rPr>
          <w:t xml:space="preserve"> </w:t>
        </w:r>
        <w:r>
          <w:rPr>
            <w:rFonts w:cs="Consolas"/>
            <w:color w:val="0000FF"/>
            <w:sz w:val="19"/>
            <w:szCs w:val="19"/>
          </w:rPr>
          <w:t>class</w:t>
        </w:r>
        <w:r>
          <w:rPr>
            <w:rFonts w:cs="Consolas"/>
            <w:sz w:val="19"/>
            <w:szCs w:val="19"/>
          </w:rPr>
          <w:t xml:space="preserve"> </w:t>
        </w:r>
        <w:r>
          <w:rPr>
            <w:rFonts w:cs="Consolas"/>
            <w:color w:val="2B91AF"/>
            <w:sz w:val="19"/>
            <w:szCs w:val="19"/>
          </w:rPr>
          <w:t>Program</w:t>
        </w:r>
      </w:ins>
    </w:p>
    <w:p w14:paraId="1B007A38" w14:textId="77777777" w:rsidR="009E72A5" w:rsidRDefault="009E72A5" w:rsidP="009E72A5">
      <w:pPr>
        <w:pStyle w:val="CodeListing"/>
        <w:rPr>
          <w:ins w:id="495" w:author="Rick Strahl" w:date="2018-01-19T12:27:00Z"/>
          <w:rFonts w:cs="Consolas"/>
          <w:sz w:val="19"/>
          <w:szCs w:val="19"/>
        </w:rPr>
      </w:pPr>
      <w:ins w:id="496" w:author="Rick Strahl" w:date="2018-01-19T12:27:00Z">
        <w:r>
          <w:rPr>
            <w:rFonts w:cs="Consolas"/>
            <w:sz w:val="19"/>
            <w:szCs w:val="19"/>
          </w:rPr>
          <w:t>{</w:t>
        </w:r>
      </w:ins>
    </w:p>
    <w:p w14:paraId="7C5D83AB" w14:textId="77777777" w:rsidR="009E72A5" w:rsidRDefault="009E72A5" w:rsidP="009E72A5">
      <w:pPr>
        <w:pStyle w:val="CodeListing"/>
        <w:rPr>
          <w:ins w:id="497" w:author="Rick Strahl" w:date="2018-01-19T12:27:00Z"/>
          <w:rFonts w:cs="Consolas"/>
          <w:sz w:val="19"/>
          <w:szCs w:val="19"/>
        </w:rPr>
      </w:pPr>
      <w:ins w:id="498" w:author="Rick Strahl" w:date="2018-01-19T12:27:00Z">
        <w:r>
          <w:rPr>
            <w:rFonts w:cs="Consolas"/>
            <w:color w:val="0000FF"/>
            <w:sz w:val="19"/>
            <w:szCs w:val="19"/>
          </w:rPr>
          <w:t>public</w:t>
        </w:r>
        <w:r>
          <w:rPr>
            <w:rFonts w:cs="Consolas"/>
            <w:sz w:val="19"/>
            <w:szCs w:val="19"/>
          </w:rPr>
          <w:t xml:space="preserve"> </w:t>
        </w:r>
        <w:r>
          <w:rPr>
            <w:rFonts w:cs="Consolas"/>
            <w:color w:val="0000FF"/>
            <w:sz w:val="19"/>
            <w:szCs w:val="19"/>
          </w:rPr>
          <w:t>static</w:t>
        </w:r>
        <w:r>
          <w:rPr>
            <w:rFonts w:cs="Consolas"/>
            <w:sz w:val="19"/>
            <w:szCs w:val="19"/>
          </w:rPr>
          <w:t xml:space="preserve"> </w:t>
        </w:r>
        <w:r>
          <w:rPr>
            <w:rFonts w:cs="Consolas"/>
            <w:color w:val="0000FF"/>
            <w:sz w:val="19"/>
            <w:szCs w:val="19"/>
          </w:rPr>
          <w:t>void</w:t>
        </w:r>
        <w:r>
          <w:rPr>
            <w:rFonts w:cs="Consolas"/>
            <w:sz w:val="19"/>
            <w:szCs w:val="19"/>
          </w:rPr>
          <w:t xml:space="preserve"> Main(</w:t>
        </w:r>
        <w:r>
          <w:rPr>
            <w:rFonts w:cs="Consolas"/>
            <w:color w:val="0000FF"/>
            <w:sz w:val="19"/>
            <w:szCs w:val="19"/>
          </w:rPr>
          <w:t>string</w:t>
        </w:r>
        <w:r>
          <w:rPr>
            <w:rFonts w:cs="Consolas"/>
            <w:sz w:val="19"/>
            <w:szCs w:val="19"/>
          </w:rPr>
          <w:t>[] args)</w:t>
        </w:r>
      </w:ins>
    </w:p>
    <w:p w14:paraId="2A912258" w14:textId="77777777" w:rsidR="009E72A5" w:rsidRDefault="009E72A5" w:rsidP="009E72A5">
      <w:pPr>
        <w:pStyle w:val="CodeListing"/>
        <w:rPr>
          <w:ins w:id="499" w:author="Rick Strahl" w:date="2018-01-19T12:27:00Z"/>
          <w:rFonts w:cs="Consolas"/>
          <w:sz w:val="19"/>
          <w:szCs w:val="19"/>
        </w:rPr>
      </w:pPr>
      <w:ins w:id="500" w:author="Rick Strahl" w:date="2018-01-19T12:27:00Z">
        <w:r>
          <w:rPr>
            <w:rFonts w:cs="Consolas"/>
            <w:sz w:val="19"/>
            <w:szCs w:val="19"/>
          </w:rPr>
          <w:t>{</w:t>
        </w:r>
      </w:ins>
    </w:p>
    <w:p w14:paraId="1CDF611D" w14:textId="77777777" w:rsidR="009E72A5" w:rsidRDefault="009E72A5" w:rsidP="009E72A5">
      <w:pPr>
        <w:pStyle w:val="CodeListing"/>
        <w:rPr>
          <w:ins w:id="501" w:author="Rick Strahl" w:date="2018-01-19T12:27:00Z"/>
          <w:rFonts w:cs="Consolas"/>
          <w:sz w:val="19"/>
          <w:szCs w:val="19"/>
        </w:rPr>
      </w:pPr>
      <w:ins w:id="502" w:author="Rick Strahl" w:date="2018-01-19T12:27:00Z">
        <w:r>
          <w:rPr>
            <w:rFonts w:cs="Consolas"/>
            <w:sz w:val="19"/>
            <w:szCs w:val="19"/>
          </w:rPr>
          <w:t xml:space="preserve">  WebHost.CreateDefaultBuilder(args)</w:t>
        </w:r>
      </w:ins>
    </w:p>
    <w:p w14:paraId="409D5287" w14:textId="77777777" w:rsidR="009E72A5" w:rsidRDefault="009E72A5" w:rsidP="009E72A5">
      <w:pPr>
        <w:pStyle w:val="CodeListing"/>
        <w:rPr>
          <w:ins w:id="503" w:author="Rick Strahl" w:date="2018-01-19T12:27:00Z"/>
          <w:rFonts w:cs="Consolas"/>
          <w:sz w:val="19"/>
          <w:szCs w:val="19"/>
        </w:rPr>
      </w:pPr>
      <w:ins w:id="504" w:author="Rick Strahl" w:date="2018-01-19T12:27:00Z">
        <w:r>
          <w:rPr>
            <w:rFonts w:cs="Consolas"/>
            <w:sz w:val="19"/>
            <w:szCs w:val="19"/>
          </w:rPr>
          <w:t xml:space="preserve">        </w:t>
        </w:r>
      </w:ins>
    </w:p>
    <w:p w14:paraId="6E73D956" w14:textId="77777777" w:rsidR="009E72A5" w:rsidRDefault="009E72A5" w:rsidP="009E72A5">
      <w:pPr>
        <w:pStyle w:val="CodeListing"/>
        <w:rPr>
          <w:ins w:id="505" w:author="Rick Strahl" w:date="2018-01-19T12:27:00Z"/>
          <w:rFonts w:cs="Consolas"/>
          <w:sz w:val="19"/>
          <w:szCs w:val="19"/>
        </w:rPr>
      </w:pPr>
      <w:ins w:id="506" w:author="Rick Strahl" w:date="2018-01-19T12:27:00Z">
        <w:r>
          <w:rPr>
            <w:rFonts w:cs="Consolas"/>
            <w:sz w:val="19"/>
            <w:szCs w:val="19"/>
          </w:rPr>
          <w:t xml:space="preserve">    .ConfigureServices(s =&gt; s.AddRouting())</w:t>
        </w:r>
      </w:ins>
    </w:p>
    <w:p w14:paraId="6D659F57" w14:textId="77777777" w:rsidR="009E72A5" w:rsidRDefault="009E72A5" w:rsidP="009E72A5">
      <w:pPr>
        <w:pStyle w:val="CodeListing"/>
        <w:rPr>
          <w:ins w:id="507" w:author="Rick Strahl" w:date="2018-01-19T12:27:00Z"/>
          <w:rFonts w:cs="Consolas"/>
          <w:sz w:val="19"/>
          <w:szCs w:val="19"/>
        </w:rPr>
      </w:pPr>
      <w:ins w:id="508" w:author="Rick Strahl" w:date="2018-01-19T12:27:00Z">
        <w:r>
          <w:rPr>
            <w:rFonts w:cs="Consolas"/>
            <w:sz w:val="19"/>
            <w:szCs w:val="19"/>
          </w:rPr>
          <w:t xml:space="preserve">    .Configure(app =&gt; app.UseRouter(r =&gt;</w:t>
        </w:r>
      </w:ins>
    </w:p>
    <w:p w14:paraId="6E9ECA68" w14:textId="77777777" w:rsidR="009E72A5" w:rsidRDefault="009E72A5" w:rsidP="009E72A5">
      <w:pPr>
        <w:pStyle w:val="CodeListing"/>
        <w:rPr>
          <w:ins w:id="509" w:author="Rick Strahl" w:date="2018-01-19T12:27:00Z"/>
          <w:rFonts w:cs="Consolas"/>
          <w:sz w:val="19"/>
          <w:szCs w:val="19"/>
        </w:rPr>
      </w:pPr>
      <w:ins w:id="510" w:author="Rick Strahl" w:date="2018-01-19T12:27:00Z">
        <w:r>
          <w:rPr>
            <w:rFonts w:cs="Consolas"/>
            <w:sz w:val="19"/>
            <w:szCs w:val="19"/>
          </w:rPr>
          <w:t xml:space="preserve">    {</w:t>
        </w:r>
      </w:ins>
    </w:p>
    <w:p w14:paraId="5CC7F715" w14:textId="77777777" w:rsidR="009E72A5" w:rsidRDefault="009E72A5" w:rsidP="009E72A5">
      <w:pPr>
        <w:pStyle w:val="CodeListing"/>
        <w:rPr>
          <w:ins w:id="511" w:author="Rick Strahl" w:date="2018-01-19T12:27:00Z"/>
          <w:rFonts w:cs="Consolas"/>
          <w:sz w:val="19"/>
          <w:szCs w:val="19"/>
        </w:rPr>
      </w:pPr>
      <w:ins w:id="512" w:author="Rick Strahl" w:date="2018-01-19T12:27:00Z">
        <w:r>
          <w:rPr>
            <w:rFonts w:cs="Consolas"/>
            <w:sz w:val="19"/>
            <w:szCs w:val="19"/>
          </w:rPr>
          <w:t xml:space="preserve">      r.MapGet(</w:t>
        </w:r>
        <w:r>
          <w:rPr>
            <w:rFonts w:cs="Consolas"/>
            <w:color w:val="A31515"/>
            <w:sz w:val="19"/>
            <w:szCs w:val="19"/>
          </w:rPr>
          <w:t>"helloWorldRouter/{name}"</w:t>
        </w:r>
        <w:r>
          <w:rPr>
            <w:rFonts w:cs="Consolas"/>
            <w:sz w:val="19"/>
            <w:szCs w:val="19"/>
          </w:rPr>
          <w:t>,</w:t>
        </w:r>
      </w:ins>
    </w:p>
    <w:p w14:paraId="7E5ED1D8" w14:textId="77777777" w:rsidR="009E72A5" w:rsidRDefault="009E72A5" w:rsidP="009E72A5">
      <w:pPr>
        <w:pStyle w:val="CodeListing"/>
        <w:rPr>
          <w:ins w:id="513" w:author="Rick Strahl" w:date="2018-01-19T12:27:00Z"/>
          <w:rFonts w:cs="Consolas"/>
          <w:sz w:val="19"/>
          <w:szCs w:val="19"/>
        </w:rPr>
      </w:pPr>
      <w:ins w:id="514" w:author="Rick Strahl" w:date="2018-01-19T12:27:00Z">
        <w:r>
          <w:rPr>
            <w:rFonts w:cs="Consolas"/>
            <w:sz w:val="19"/>
            <w:szCs w:val="19"/>
          </w:rPr>
          <w:t xml:space="preserve">        </w:t>
        </w:r>
        <w:r>
          <w:rPr>
            <w:rFonts w:cs="Consolas"/>
            <w:color w:val="0000FF"/>
            <w:sz w:val="19"/>
            <w:szCs w:val="19"/>
          </w:rPr>
          <w:t>async</w:t>
        </w:r>
        <w:r>
          <w:rPr>
            <w:rFonts w:cs="Consolas"/>
            <w:sz w:val="19"/>
            <w:szCs w:val="19"/>
          </w:rPr>
          <w:t xml:space="preserve"> (request, response, routeData) =&gt;</w:t>
        </w:r>
      </w:ins>
    </w:p>
    <w:p w14:paraId="16A536EB" w14:textId="77777777" w:rsidR="009E72A5" w:rsidRDefault="009E72A5" w:rsidP="009E72A5">
      <w:pPr>
        <w:pStyle w:val="CodeListing"/>
        <w:rPr>
          <w:ins w:id="515" w:author="Rick Strahl" w:date="2018-01-19T12:27:00Z"/>
          <w:rFonts w:cs="Consolas"/>
          <w:sz w:val="19"/>
          <w:szCs w:val="19"/>
        </w:rPr>
      </w:pPr>
      <w:ins w:id="516" w:author="Rick Strahl" w:date="2018-01-19T12:27:00Z">
        <w:r>
          <w:rPr>
            <w:rFonts w:cs="Consolas"/>
            <w:sz w:val="19"/>
            <w:szCs w:val="19"/>
          </w:rPr>
          <w:t xml:space="preserve">        {</w:t>
        </w:r>
      </w:ins>
    </w:p>
    <w:p w14:paraId="5B389B21" w14:textId="77777777" w:rsidR="009E72A5" w:rsidRDefault="009E72A5" w:rsidP="009E72A5">
      <w:pPr>
        <w:pStyle w:val="CodeListing"/>
        <w:rPr>
          <w:ins w:id="517" w:author="Rick Strahl" w:date="2018-01-19T12:27:00Z"/>
          <w:rFonts w:cs="Consolas"/>
          <w:sz w:val="19"/>
          <w:szCs w:val="19"/>
        </w:rPr>
      </w:pPr>
      <w:ins w:id="518" w:author="Rick Strahl" w:date="2018-01-19T12:27:00Z">
        <w:r>
          <w:rPr>
            <w:rFonts w:cs="Consolas"/>
            <w:sz w:val="19"/>
            <w:szCs w:val="19"/>
          </w:rPr>
          <w:t xml:space="preserve">          </w:t>
        </w:r>
        <w:r>
          <w:rPr>
            <w:rFonts w:cs="Consolas"/>
            <w:color w:val="0000FF"/>
            <w:sz w:val="19"/>
            <w:szCs w:val="19"/>
          </w:rPr>
          <w:t>var</w:t>
        </w:r>
        <w:r>
          <w:rPr>
            <w:rFonts w:cs="Consolas"/>
            <w:sz w:val="19"/>
            <w:szCs w:val="19"/>
          </w:rPr>
          <w:t xml:space="preserve"> result = </w:t>
        </w:r>
        <w:r>
          <w:rPr>
            <w:rFonts w:cs="Consolas"/>
            <w:color w:val="0000FF"/>
            <w:sz w:val="19"/>
            <w:szCs w:val="19"/>
          </w:rPr>
          <w:t>new</w:t>
        </w:r>
      </w:ins>
    </w:p>
    <w:p w14:paraId="25A41EF3" w14:textId="77777777" w:rsidR="009E72A5" w:rsidRDefault="009E72A5" w:rsidP="009E72A5">
      <w:pPr>
        <w:pStyle w:val="CodeListing"/>
        <w:rPr>
          <w:ins w:id="519" w:author="Rick Strahl" w:date="2018-01-19T12:27:00Z"/>
          <w:rFonts w:cs="Consolas"/>
          <w:sz w:val="19"/>
          <w:szCs w:val="19"/>
        </w:rPr>
      </w:pPr>
      <w:ins w:id="520" w:author="Rick Strahl" w:date="2018-01-19T12:27:00Z">
        <w:r>
          <w:rPr>
            <w:rFonts w:cs="Consolas"/>
            <w:sz w:val="19"/>
            <w:szCs w:val="19"/>
          </w:rPr>
          <w:t xml:space="preserve">          {</w:t>
        </w:r>
      </w:ins>
    </w:p>
    <w:p w14:paraId="24442194" w14:textId="77777777" w:rsidR="009E72A5" w:rsidRDefault="009E72A5" w:rsidP="009E72A5">
      <w:pPr>
        <w:pStyle w:val="CodeListing"/>
        <w:rPr>
          <w:ins w:id="521" w:author="Rick Strahl" w:date="2018-01-19T12:27:00Z"/>
          <w:rFonts w:cs="Consolas"/>
          <w:sz w:val="19"/>
          <w:szCs w:val="19"/>
        </w:rPr>
      </w:pPr>
      <w:ins w:id="522" w:author="Rick Strahl" w:date="2018-01-19T12:27:00Z">
        <w:r>
          <w:rPr>
            <w:rFonts w:cs="Consolas"/>
            <w:sz w:val="19"/>
            <w:szCs w:val="19"/>
          </w:rPr>
          <w:t xml:space="preserve">            name = routeData.Values[</w:t>
        </w:r>
        <w:r>
          <w:rPr>
            <w:rFonts w:cs="Consolas"/>
            <w:color w:val="A31515"/>
            <w:sz w:val="19"/>
            <w:szCs w:val="19"/>
          </w:rPr>
          <w:t>"name"</w:t>
        </w:r>
        <w:r>
          <w:rPr>
            <w:rFonts w:cs="Consolas"/>
            <w:sz w:val="19"/>
            <w:szCs w:val="19"/>
          </w:rPr>
          <w:t xml:space="preserve">] </w:t>
        </w:r>
        <w:r>
          <w:rPr>
            <w:rFonts w:cs="Consolas"/>
            <w:color w:val="0000FF"/>
            <w:sz w:val="19"/>
            <w:szCs w:val="19"/>
          </w:rPr>
          <w:t>as</w:t>
        </w:r>
        <w:r>
          <w:rPr>
            <w:rFonts w:cs="Consolas"/>
            <w:sz w:val="19"/>
            <w:szCs w:val="19"/>
          </w:rPr>
          <w:t xml:space="preserve"> </w:t>
        </w:r>
        <w:r>
          <w:rPr>
            <w:rFonts w:cs="Consolas"/>
            <w:color w:val="0000FF"/>
            <w:sz w:val="19"/>
            <w:szCs w:val="19"/>
          </w:rPr>
          <w:t>string</w:t>
        </w:r>
        <w:r>
          <w:rPr>
            <w:rFonts w:cs="Consolas"/>
            <w:sz w:val="19"/>
            <w:szCs w:val="19"/>
          </w:rPr>
          <w:t>,</w:t>
        </w:r>
      </w:ins>
    </w:p>
    <w:p w14:paraId="64C8E150" w14:textId="77777777" w:rsidR="009E72A5" w:rsidRDefault="009E72A5" w:rsidP="009E72A5">
      <w:pPr>
        <w:pStyle w:val="CodeListing"/>
        <w:rPr>
          <w:ins w:id="523" w:author="Rick Strahl" w:date="2018-01-19T12:27:00Z"/>
          <w:rFonts w:cs="Consolas"/>
          <w:sz w:val="19"/>
          <w:szCs w:val="19"/>
        </w:rPr>
      </w:pPr>
      <w:ins w:id="524" w:author="Rick Strahl" w:date="2018-01-19T12:27:00Z">
        <w:r>
          <w:rPr>
            <w:rFonts w:cs="Consolas"/>
            <w:sz w:val="19"/>
            <w:szCs w:val="19"/>
          </w:rPr>
          <w:t xml:space="preserve">            time = DateTime.UtcNow</w:t>
        </w:r>
      </w:ins>
    </w:p>
    <w:p w14:paraId="09789CE6" w14:textId="77777777" w:rsidR="009E72A5" w:rsidRDefault="009E72A5" w:rsidP="009E72A5">
      <w:pPr>
        <w:pStyle w:val="CodeListing"/>
        <w:rPr>
          <w:ins w:id="525" w:author="Rick Strahl" w:date="2018-01-19T12:27:00Z"/>
          <w:rFonts w:cs="Consolas"/>
          <w:sz w:val="19"/>
          <w:szCs w:val="19"/>
        </w:rPr>
      </w:pPr>
      <w:ins w:id="526" w:author="Rick Strahl" w:date="2018-01-19T12:27:00Z">
        <w:r>
          <w:rPr>
            <w:rFonts w:cs="Consolas"/>
            <w:sz w:val="19"/>
            <w:szCs w:val="19"/>
          </w:rPr>
          <w:t xml:space="preserve">          };</w:t>
        </w:r>
      </w:ins>
    </w:p>
    <w:p w14:paraId="7327C711" w14:textId="77777777" w:rsidR="009E72A5" w:rsidRDefault="009E72A5" w:rsidP="009E72A5">
      <w:pPr>
        <w:pStyle w:val="CodeListing"/>
        <w:rPr>
          <w:ins w:id="527" w:author="Rick Strahl" w:date="2018-01-19T12:27:00Z"/>
          <w:rFonts w:cs="Consolas"/>
          <w:sz w:val="19"/>
          <w:szCs w:val="19"/>
        </w:rPr>
      </w:pPr>
      <w:ins w:id="528" w:author="Rick Strahl" w:date="2018-01-19T12:27:00Z">
        <w:r>
          <w:rPr>
            <w:rFonts w:cs="Consolas"/>
            <w:sz w:val="19"/>
            <w:szCs w:val="19"/>
          </w:rPr>
          <w:t xml:space="preserve">          </w:t>
        </w:r>
        <w:r>
          <w:rPr>
            <w:rFonts w:cs="Consolas"/>
            <w:color w:val="0000FF"/>
            <w:sz w:val="19"/>
            <w:szCs w:val="19"/>
          </w:rPr>
          <w:t>await</w:t>
        </w:r>
        <w:r>
          <w:rPr>
            <w:rFonts w:cs="Consolas"/>
            <w:sz w:val="19"/>
            <w:szCs w:val="19"/>
          </w:rPr>
          <w:t xml:space="preserve"> response.Json(result);</w:t>
        </w:r>
      </w:ins>
    </w:p>
    <w:p w14:paraId="580CDB20" w14:textId="77777777" w:rsidR="009E72A5" w:rsidRDefault="009E72A5" w:rsidP="009E72A5">
      <w:pPr>
        <w:pStyle w:val="CodeListing"/>
        <w:rPr>
          <w:ins w:id="529" w:author="Rick Strahl" w:date="2018-01-19T12:27:00Z"/>
          <w:rFonts w:cs="Consolas"/>
          <w:sz w:val="19"/>
          <w:szCs w:val="19"/>
        </w:rPr>
      </w:pPr>
      <w:ins w:id="530" w:author="Rick Strahl" w:date="2018-01-19T12:27:00Z">
        <w:r>
          <w:rPr>
            <w:rFonts w:cs="Consolas"/>
            <w:sz w:val="19"/>
            <w:szCs w:val="19"/>
          </w:rPr>
          <w:t xml:space="preserve">        });</w:t>
        </w:r>
      </w:ins>
    </w:p>
    <w:p w14:paraId="003F2F86" w14:textId="77777777" w:rsidR="009E72A5" w:rsidRDefault="009E72A5" w:rsidP="009E72A5">
      <w:pPr>
        <w:pStyle w:val="CodeListing"/>
        <w:rPr>
          <w:ins w:id="531" w:author="Rick Strahl" w:date="2018-01-19T12:27:00Z"/>
          <w:rFonts w:cs="Consolas"/>
          <w:sz w:val="19"/>
          <w:szCs w:val="19"/>
        </w:rPr>
      </w:pPr>
      <w:ins w:id="532" w:author="Rick Strahl" w:date="2018-01-19T12:27:00Z">
        <w:r>
          <w:rPr>
            <w:rFonts w:cs="Consolas"/>
            <w:sz w:val="19"/>
            <w:szCs w:val="19"/>
          </w:rPr>
          <w:t xml:space="preserve">      r.MapPost(</w:t>
        </w:r>
        <w:r>
          <w:rPr>
            <w:rFonts w:cs="Consolas"/>
            <w:color w:val="A31515"/>
            <w:sz w:val="19"/>
            <w:szCs w:val="19"/>
          </w:rPr>
          <w:t>"helloWorldPost"</w:t>
        </w:r>
        <w:r>
          <w:rPr>
            <w:rFonts w:cs="Consolas"/>
            <w:sz w:val="19"/>
            <w:szCs w:val="19"/>
          </w:rPr>
          <w:t xml:space="preserve"> </w:t>
        </w:r>
      </w:ins>
    </w:p>
    <w:p w14:paraId="130ED371" w14:textId="77777777" w:rsidR="009E72A5" w:rsidRDefault="009E72A5" w:rsidP="009E72A5">
      <w:pPr>
        <w:pStyle w:val="CodeListing"/>
        <w:rPr>
          <w:ins w:id="533" w:author="Rick Strahl" w:date="2018-01-19T12:27:00Z"/>
          <w:rFonts w:cs="Consolas"/>
          <w:sz w:val="19"/>
          <w:szCs w:val="19"/>
        </w:rPr>
      </w:pPr>
      <w:ins w:id="534" w:author="Rick Strahl" w:date="2018-01-19T12:27:00Z">
        <w:r>
          <w:rPr>
            <w:rFonts w:cs="Consolas"/>
            <w:color w:val="0000FF"/>
            <w:sz w:val="19"/>
            <w:szCs w:val="19"/>
          </w:rPr>
          <w:t xml:space="preserve">                async</w:t>
        </w:r>
        <w:r>
          <w:rPr>
            <w:rFonts w:cs="Consolas"/>
            <w:sz w:val="19"/>
            <w:szCs w:val="19"/>
          </w:rPr>
          <w:t xml:space="preserve"> (request, response, routeData) =&gt; {</w:t>
        </w:r>
      </w:ins>
    </w:p>
    <w:p w14:paraId="3AD24C87" w14:textId="77777777" w:rsidR="009E72A5" w:rsidRDefault="009E72A5" w:rsidP="009E72A5">
      <w:pPr>
        <w:pStyle w:val="CodeListing"/>
        <w:rPr>
          <w:ins w:id="535" w:author="Rick Strahl" w:date="2018-01-19T12:27:00Z"/>
          <w:rFonts w:cs="Consolas"/>
          <w:sz w:val="19"/>
          <w:szCs w:val="19"/>
        </w:rPr>
      </w:pPr>
      <w:ins w:id="536" w:author="Rick Strahl" w:date="2018-01-19T12:27:00Z">
        <w:r>
          <w:rPr>
            <w:rFonts w:cs="Consolas"/>
            <w:sz w:val="19"/>
            <w:szCs w:val="19"/>
          </w:rPr>
          <w:t xml:space="preserve">        ...  </w:t>
        </w:r>
      </w:ins>
    </w:p>
    <w:p w14:paraId="30CE9AE9" w14:textId="77777777" w:rsidR="009E72A5" w:rsidRDefault="009E72A5" w:rsidP="009E72A5">
      <w:pPr>
        <w:pStyle w:val="CodeListing"/>
        <w:rPr>
          <w:ins w:id="537" w:author="Rick Strahl" w:date="2018-01-19T12:27:00Z"/>
          <w:rFonts w:cs="Consolas"/>
          <w:sz w:val="19"/>
          <w:szCs w:val="19"/>
        </w:rPr>
      </w:pPr>
      <w:ins w:id="538" w:author="Rick Strahl" w:date="2018-01-19T12:27:00Z">
        <w:r>
          <w:rPr>
            <w:rFonts w:cs="Consolas"/>
            <w:sz w:val="19"/>
            <w:szCs w:val="19"/>
          </w:rPr>
          <w:t xml:space="preserve">      };</w:t>
        </w:r>
      </w:ins>
    </w:p>
    <w:p w14:paraId="0119ADB9" w14:textId="77777777" w:rsidR="009E72A5" w:rsidRDefault="009E72A5" w:rsidP="009E72A5">
      <w:pPr>
        <w:pStyle w:val="CodeListing"/>
        <w:rPr>
          <w:ins w:id="539" w:author="Rick Strahl" w:date="2018-01-19T12:27:00Z"/>
          <w:rFonts w:cs="Consolas"/>
          <w:sz w:val="19"/>
          <w:szCs w:val="19"/>
        </w:rPr>
      </w:pPr>
      <w:ins w:id="540" w:author="Rick Strahl" w:date="2018-01-19T12:27:00Z">
        <w:r>
          <w:rPr>
            <w:rFonts w:cs="Consolas"/>
            <w:sz w:val="19"/>
            <w:szCs w:val="19"/>
          </w:rPr>
          <w:t xml:space="preserve">    }))</w:t>
        </w:r>
      </w:ins>
    </w:p>
    <w:p w14:paraId="512A33D9" w14:textId="77777777" w:rsidR="009E72A5" w:rsidRDefault="009E72A5" w:rsidP="009E72A5">
      <w:pPr>
        <w:pStyle w:val="CodeListing"/>
        <w:rPr>
          <w:ins w:id="541" w:author="Rick Strahl" w:date="2018-01-19T12:27:00Z"/>
          <w:rFonts w:cs="Consolas"/>
          <w:sz w:val="19"/>
          <w:szCs w:val="19"/>
        </w:rPr>
      </w:pPr>
      <w:ins w:id="542" w:author="Rick Strahl" w:date="2018-01-19T12:27:00Z">
        <w:r>
          <w:rPr>
            <w:rFonts w:cs="Consolas"/>
            <w:sz w:val="19"/>
            <w:szCs w:val="19"/>
          </w:rPr>
          <w:t xml:space="preserve">    .Build()</w:t>
        </w:r>
      </w:ins>
    </w:p>
    <w:p w14:paraId="5B13FB07" w14:textId="77777777" w:rsidR="009E72A5" w:rsidRDefault="009E72A5" w:rsidP="009E72A5">
      <w:pPr>
        <w:pStyle w:val="CodeListing"/>
        <w:rPr>
          <w:ins w:id="543" w:author="Rick Strahl" w:date="2018-01-19T12:27:00Z"/>
          <w:rFonts w:cs="Consolas"/>
          <w:sz w:val="19"/>
          <w:szCs w:val="19"/>
        </w:rPr>
      </w:pPr>
      <w:ins w:id="544" w:author="Rick Strahl" w:date="2018-01-19T12:27:00Z">
        <w:r>
          <w:rPr>
            <w:rFonts w:cs="Consolas"/>
            <w:sz w:val="19"/>
            <w:szCs w:val="19"/>
          </w:rPr>
          <w:t xml:space="preserve">    .Run();</w:t>
        </w:r>
      </w:ins>
    </w:p>
    <w:p w14:paraId="28920FC4" w14:textId="77777777" w:rsidR="009E72A5" w:rsidRDefault="009E72A5" w:rsidP="009E72A5">
      <w:pPr>
        <w:pStyle w:val="CodeListing"/>
        <w:rPr>
          <w:ins w:id="545" w:author="Rick Strahl" w:date="2018-01-19T12:27:00Z"/>
          <w:rFonts w:cs="Consolas"/>
          <w:sz w:val="19"/>
          <w:szCs w:val="19"/>
        </w:rPr>
      </w:pPr>
      <w:ins w:id="546" w:author="Rick Strahl" w:date="2018-01-19T12:27:00Z">
        <w:r>
          <w:rPr>
            <w:rFonts w:cs="Consolas"/>
            <w:sz w:val="19"/>
            <w:szCs w:val="19"/>
          </w:rPr>
          <w:t>}</w:t>
        </w:r>
      </w:ins>
    </w:p>
    <w:p w14:paraId="06738BFA" w14:textId="77777777" w:rsidR="009E72A5" w:rsidRDefault="009E72A5" w:rsidP="009E72A5">
      <w:pPr>
        <w:pStyle w:val="CodeListing"/>
        <w:rPr>
          <w:ins w:id="547" w:author="Rick Strahl" w:date="2018-01-19T12:27:00Z"/>
          <w:rFonts w:cs="Consolas"/>
          <w:sz w:val="19"/>
          <w:szCs w:val="19"/>
        </w:rPr>
      </w:pPr>
    </w:p>
    <w:p w14:paraId="19CDAB06" w14:textId="77777777" w:rsidR="009E72A5" w:rsidRDefault="009E72A5" w:rsidP="009E72A5">
      <w:pPr>
        <w:pStyle w:val="CodeListing"/>
        <w:rPr>
          <w:ins w:id="548" w:author="Rick Strahl" w:date="2018-01-19T12:27:00Z"/>
          <w:rFonts w:cs="Consolas"/>
          <w:sz w:val="19"/>
          <w:szCs w:val="19"/>
        </w:rPr>
      </w:pPr>
      <w:ins w:id="549" w:author="Rick Strahl" w:date="2018-01-19T12:27:00Z">
        <w:r>
          <w:rPr>
            <w:rFonts w:cs="Consolas"/>
            <w:color w:val="0000FF"/>
            <w:sz w:val="19"/>
            <w:szCs w:val="19"/>
          </w:rPr>
          <w:t>public</w:t>
        </w:r>
        <w:r>
          <w:rPr>
            <w:rFonts w:cs="Consolas"/>
            <w:sz w:val="19"/>
            <w:szCs w:val="19"/>
          </w:rPr>
          <w:t xml:space="preserve"> </w:t>
        </w:r>
        <w:r>
          <w:rPr>
            <w:rFonts w:cs="Consolas"/>
            <w:color w:val="0000FF"/>
            <w:sz w:val="19"/>
            <w:szCs w:val="19"/>
          </w:rPr>
          <w:t>static</w:t>
        </w:r>
        <w:r>
          <w:rPr>
            <w:rFonts w:cs="Consolas"/>
            <w:sz w:val="19"/>
            <w:szCs w:val="19"/>
          </w:rPr>
          <w:t xml:space="preserve"> Task Json(</w:t>
        </w:r>
        <w:r>
          <w:rPr>
            <w:rFonts w:cs="Consolas"/>
            <w:color w:val="0000FF"/>
            <w:sz w:val="19"/>
            <w:szCs w:val="19"/>
          </w:rPr>
          <w:t>this</w:t>
        </w:r>
        <w:r>
          <w:rPr>
            <w:rFonts w:cs="Consolas"/>
            <w:sz w:val="19"/>
            <w:szCs w:val="19"/>
          </w:rPr>
          <w:t xml:space="preserve"> HttpResponse response, </w:t>
        </w:r>
        <w:r>
          <w:rPr>
            <w:rFonts w:cs="Consolas"/>
            <w:color w:val="0000FF"/>
            <w:sz w:val="19"/>
            <w:szCs w:val="19"/>
          </w:rPr>
          <w:t>object</w:t>
        </w:r>
        <w:r>
          <w:rPr>
            <w:rFonts w:cs="Consolas"/>
            <w:sz w:val="19"/>
            <w:szCs w:val="19"/>
          </w:rPr>
          <w:t xml:space="preserve"> obj,</w:t>
        </w:r>
      </w:ins>
    </w:p>
    <w:p w14:paraId="0226B750" w14:textId="77777777" w:rsidR="009E72A5" w:rsidRDefault="009E72A5" w:rsidP="009E72A5">
      <w:pPr>
        <w:pStyle w:val="CodeListing"/>
        <w:rPr>
          <w:ins w:id="550" w:author="Rick Strahl" w:date="2018-01-19T12:27:00Z"/>
          <w:rFonts w:cs="Consolas"/>
          <w:sz w:val="19"/>
          <w:szCs w:val="19"/>
        </w:rPr>
      </w:pPr>
      <w:ins w:id="551" w:author="Rick Strahl" w:date="2018-01-19T12:27:00Z">
        <w:r>
          <w:rPr>
            <w:rFonts w:cs="Consolas"/>
            <w:sz w:val="19"/>
            <w:szCs w:val="19"/>
          </w:rPr>
          <w:t xml:space="preserve">                        Formatting formatJson = Formatting.None)</w:t>
        </w:r>
      </w:ins>
    </w:p>
    <w:p w14:paraId="22531908" w14:textId="77777777" w:rsidR="009E72A5" w:rsidRDefault="009E72A5" w:rsidP="009E72A5">
      <w:pPr>
        <w:pStyle w:val="CodeListing"/>
        <w:rPr>
          <w:ins w:id="552" w:author="Rick Strahl" w:date="2018-01-19T12:27:00Z"/>
          <w:rFonts w:cs="Consolas"/>
          <w:sz w:val="19"/>
          <w:szCs w:val="19"/>
        </w:rPr>
      </w:pPr>
      <w:ins w:id="553" w:author="Rick Strahl" w:date="2018-01-19T12:27:00Z">
        <w:r>
          <w:rPr>
            <w:rFonts w:cs="Consolas"/>
            <w:sz w:val="19"/>
            <w:szCs w:val="19"/>
          </w:rPr>
          <w:lastRenderedPageBreak/>
          <w:t>{</w:t>
        </w:r>
      </w:ins>
    </w:p>
    <w:p w14:paraId="68F41EC0" w14:textId="77777777" w:rsidR="009E72A5" w:rsidRDefault="009E72A5" w:rsidP="009E72A5">
      <w:pPr>
        <w:pStyle w:val="CodeListing"/>
        <w:rPr>
          <w:ins w:id="554" w:author="Rick Strahl" w:date="2018-01-19T12:27:00Z"/>
          <w:rFonts w:cs="Consolas"/>
          <w:sz w:val="19"/>
          <w:szCs w:val="19"/>
        </w:rPr>
      </w:pPr>
      <w:ins w:id="555" w:author="Rick Strahl" w:date="2018-01-19T12:27:00Z">
        <w:r>
          <w:rPr>
            <w:rFonts w:cs="Consolas"/>
            <w:sz w:val="19"/>
            <w:szCs w:val="19"/>
          </w:rPr>
          <w:t xml:space="preserve">  response.ContentType = </w:t>
        </w:r>
        <w:r>
          <w:rPr>
            <w:rFonts w:cs="Consolas"/>
            <w:color w:val="A31515"/>
            <w:sz w:val="19"/>
            <w:szCs w:val="19"/>
          </w:rPr>
          <w:t>"application/json"</w:t>
        </w:r>
        <w:r>
          <w:rPr>
            <w:rFonts w:cs="Consolas"/>
            <w:sz w:val="19"/>
            <w:szCs w:val="19"/>
          </w:rPr>
          <w:t>;</w:t>
        </w:r>
      </w:ins>
    </w:p>
    <w:p w14:paraId="784C8A3B" w14:textId="77777777" w:rsidR="009E72A5" w:rsidRDefault="009E72A5" w:rsidP="009E72A5">
      <w:pPr>
        <w:pStyle w:val="CodeListing"/>
        <w:rPr>
          <w:ins w:id="556" w:author="Rick Strahl" w:date="2018-01-19T12:27:00Z"/>
          <w:rFonts w:cs="Consolas"/>
          <w:sz w:val="19"/>
          <w:szCs w:val="19"/>
        </w:rPr>
      </w:pPr>
    </w:p>
    <w:p w14:paraId="2B5FFB83" w14:textId="77777777" w:rsidR="009E72A5" w:rsidRDefault="009E72A5" w:rsidP="009E72A5">
      <w:pPr>
        <w:pStyle w:val="CodeListing"/>
        <w:rPr>
          <w:ins w:id="557" w:author="Rick Strahl" w:date="2018-01-19T12:27:00Z"/>
          <w:rFonts w:cs="Consolas"/>
          <w:sz w:val="19"/>
          <w:szCs w:val="19"/>
        </w:rPr>
      </w:pPr>
      <w:ins w:id="558" w:author="Rick Strahl" w:date="2018-01-19T12:27:00Z">
        <w:r>
          <w:rPr>
            <w:rFonts w:cs="Consolas"/>
            <w:sz w:val="19"/>
            <w:szCs w:val="19"/>
          </w:rPr>
          <w:t xml:space="preserve">  JsonSerializer serializer = </w:t>
        </w:r>
        <w:r>
          <w:rPr>
            <w:rFonts w:cs="Consolas"/>
            <w:color w:val="0000FF"/>
            <w:sz w:val="19"/>
            <w:szCs w:val="19"/>
          </w:rPr>
          <w:t>new</w:t>
        </w:r>
        <w:r>
          <w:rPr>
            <w:rFonts w:cs="Consolas"/>
            <w:sz w:val="19"/>
            <w:szCs w:val="19"/>
          </w:rPr>
          <w:t xml:space="preserve"> JsonSerializer</w:t>
        </w:r>
      </w:ins>
    </w:p>
    <w:p w14:paraId="1C4090A8" w14:textId="77777777" w:rsidR="009E72A5" w:rsidRDefault="009E72A5" w:rsidP="009E72A5">
      <w:pPr>
        <w:pStyle w:val="CodeListing"/>
        <w:rPr>
          <w:ins w:id="559" w:author="Rick Strahl" w:date="2018-01-19T12:27:00Z"/>
          <w:rFonts w:cs="Consolas"/>
          <w:sz w:val="19"/>
          <w:szCs w:val="19"/>
        </w:rPr>
      </w:pPr>
      <w:ins w:id="560" w:author="Rick Strahl" w:date="2018-01-19T12:27:00Z">
        <w:r>
          <w:rPr>
            <w:rFonts w:cs="Consolas"/>
            <w:sz w:val="19"/>
            <w:szCs w:val="19"/>
          </w:rPr>
          <w:t xml:space="preserve">    { </w:t>
        </w:r>
      </w:ins>
    </w:p>
    <w:p w14:paraId="73FA3C1E" w14:textId="77777777" w:rsidR="009E72A5" w:rsidRDefault="009E72A5" w:rsidP="009E72A5">
      <w:pPr>
        <w:pStyle w:val="CodeListing"/>
        <w:rPr>
          <w:ins w:id="561" w:author="Rick Strahl" w:date="2018-01-19T12:27:00Z"/>
          <w:rFonts w:cs="Consolas"/>
          <w:sz w:val="19"/>
          <w:szCs w:val="19"/>
        </w:rPr>
      </w:pPr>
      <w:ins w:id="562" w:author="Rick Strahl" w:date="2018-01-19T12:27:00Z">
        <w:r>
          <w:rPr>
            <w:rFonts w:cs="Consolas"/>
            <w:sz w:val="19"/>
            <w:szCs w:val="19"/>
          </w:rPr>
          <w:t xml:space="preserve">     ContractResolver = </w:t>
        </w:r>
        <w:r>
          <w:rPr>
            <w:rFonts w:cs="Consolas"/>
            <w:color w:val="0000FF"/>
            <w:sz w:val="19"/>
            <w:szCs w:val="19"/>
          </w:rPr>
          <w:t>new</w:t>
        </w:r>
        <w:r>
          <w:rPr>
            <w:rFonts w:cs="Consolas"/>
            <w:sz w:val="19"/>
            <w:szCs w:val="19"/>
          </w:rPr>
          <w:t xml:space="preserve"> CamelCasePropertyNamesContractResolver()</w:t>
        </w:r>
      </w:ins>
    </w:p>
    <w:p w14:paraId="61E148DA" w14:textId="77777777" w:rsidR="009E72A5" w:rsidRDefault="009E72A5" w:rsidP="009E72A5">
      <w:pPr>
        <w:pStyle w:val="CodeListing"/>
        <w:rPr>
          <w:ins w:id="563" w:author="Rick Strahl" w:date="2018-01-19T12:27:00Z"/>
          <w:rFonts w:cs="Consolas"/>
          <w:sz w:val="19"/>
          <w:szCs w:val="19"/>
        </w:rPr>
      </w:pPr>
      <w:ins w:id="564" w:author="Rick Strahl" w:date="2018-01-19T12:27:00Z">
        <w:r>
          <w:rPr>
            <w:rFonts w:cs="Consolas"/>
            <w:sz w:val="19"/>
            <w:szCs w:val="19"/>
          </w:rPr>
          <w:t xml:space="preserve">    };</w:t>
        </w:r>
      </w:ins>
    </w:p>
    <w:p w14:paraId="1AB4BA13" w14:textId="77777777" w:rsidR="009E72A5" w:rsidRDefault="009E72A5" w:rsidP="009E72A5">
      <w:pPr>
        <w:pStyle w:val="CodeListing"/>
        <w:rPr>
          <w:ins w:id="565" w:author="Rick Strahl" w:date="2018-01-19T12:27:00Z"/>
          <w:rFonts w:cs="Consolas"/>
          <w:sz w:val="19"/>
          <w:szCs w:val="19"/>
        </w:rPr>
      </w:pPr>
      <w:ins w:id="566" w:author="Rick Strahl" w:date="2018-01-19T12:27:00Z">
        <w:r>
          <w:rPr>
            <w:rFonts w:cs="Consolas"/>
            <w:sz w:val="19"/>
            <w:szCs w:val="19"/>
          </w:rPr>
          <w:t xml:space="preserve">  serializer.Formatting = formatJson;</w:t>
        </w:r>
      </w:ins>
    </w:p>
    <w:p w14:paraId="22532D71" w14:textId="77777777" w:rsidR="009E72A5" w:rsidRDefault="009E72A5" w:rsidP="009E72A5">
      <w:pPr>
        <w:pStyle w:val="CodeListing"/>
        <w:rPr>
          <w:ins w:id="567" w:author="Rick Strahl" w:date="2018-01-19T12:27:00Z"/>
          <w:rFonts w:cs="Consolas"/>
          <w:sz w:val="19"/>
          <w:szCs w:val="19"/>
        </w:rPr>
      </w:pPr>
    </w:p>
    <w:p w14:paraId="6C0306EA" w14:textId="77777777" w:rsidR="009E72A5" w:rsidRDefault="009E72A5" w:rsidP="009E72A5">
      <w:pPr>
        <w:pStyle w:val="CodeListing"/>
        <w:rPr>
          <w:ins w:id="568" w:author="Rick Strahl" w:date="2018-01-19T12:27:00Z"/>
          <w:rFonts w:cs="Consolas"/>
          <w:sz w:val="19"/>
          <w:szCs w:val="19"/>
        </w:rPr>
      </w:pPr>
      <w:ins w:id="569" w:author="Rick Strahl" w:date="2018-01-19T12:27:00Z">
        <w:r>
          <w:rPr>
            <w:rFonts w:cs="Consolas"/>
            <w:sz w:val="19"/>
            <w:szCs w:val="19"/>
          </w:rPr>
          <w:t xml:space="preserve">  </w:t>
        </w:r>
        <w:r>
          <w:rPr>
            <w:rFonts w:cs="Consolas"/>
            <w:color w:val="0000FF"/>
            <w:sz w:val="19"/>
            <w:szCs w:val="19"/>
          </w:rPr>
          <w:t>using</w:t>
        </w:r>
        <w:r>
          <w:rPr>
            <w:rFonts w:cs="Consolas"/>
            <w:sz w:val="19"/>
            <w:szCs w:val="19"/>
          </w:rPr>
          <w:t xml:space="preserve"> (</w:t>
        </w:r>
        <w:r>
          <w:rPr>
            <w:rFonts w:cs="Consolas"/>
            <w:color w:val="0000FF"/>
            <w:sz w:val="19"/>
            <w:szCs w:val="19"/>
          </w:rPr>
          <w:t>var</w:t>
        </w:r>
        <w:r>
          <w:rPr>
            <w:rFonts w:cs="Consolas"/>
            <w:sz w:val="19"/>
            <w:szCs w:val="19"/>
          </w:rPr>
          <w:t xml:space="preserve"> sw = </w:t>
        </w:r>
        <w:r>
          <w:rPr>
            <w:rFonts w:cs="Consolas"/>
            <w:color w:val="0000FF"/>
            <w:sz w:val="19"/>
            <w:szCs w:val="19"/>
          </w:rPr>
          <w:t>new</w:t>
        </w:r>
        <w:r>
          <w:rPr>
            <w:rFonts w:cs="Consolas"/>
            <w:sz w:val="19"/>
            <w:szCs w:val="19"/>
          </w:rPr>
          <w:t xml:space="preserve"> StreamWriter(response.Body))</w:t>
        </w:r>
      </w:ins>
    </w:p>
    <w:p w14:paraId="4B2D280F" w14:textId="77777777" w:rsidR="009E72A5" w:rsidRDefault="009E72A5" w:rsidP="009E72A5">
      <w:pPr>
        <w:pStyle w:val="CodeListing"/>
        <w:rPr>
          <w:ins w:id="570" w:author="Rick Strahl" w:date="2018-01-19T12:27:00Z"/>
          <w:rFonts w:cs="Consolas"/>
          <w:sz w:val="19"/>
          <w:szCs w:val="19"/>
        </w:rPr>
      </w:pPr>
      <w:ins w:id="571" w:author="Rick Strahl" w:date="2018-01-19T12:27:00Z">
        <w:r>
          <w:rPr>
            <w:rFonts w:cs="Consolas"/>
            <w:sz w:val="19"/>
            <w:szCs w:val="19"/>
          </w:rPr>
          <w:t xml:space="preserve">  </w:t>
        </w:r>
        <w:r>
          <w:rPr>
            <w:rFonts w:cs="Consolas"/>
            <w:color w:val="0000FF"/>
            <w:sz w:val="19"/>
            <w:szCs w:val="19"/>
          </w:rPr>
          <w:t>using</w:t>
        </w:r>
        <w:r>
          <w:rPr>
            <w:rFonts w:cs="Consolas"/>
            <w:sz w:val="19"/>
            <w:szCs w:val="19"/>
          </w:rPr>
          <w:t xml:space="preserve"> (JsonWriter writer = </w:t>
        </w:r>
        <w:r>
          <w:rPr>
            <w:rFonts w:cs="Consolas"/>
            <w:color w:val="0000FF"/>
            <w:sz w:val="19"/>
            <w:szCs w:val="19"/>
          </w:rPr>
          <w:t>new</w:t>
        </w:r>
        <w:r>
          <w:rPr>
            <w:rFonts w:cs="Consolas"/>
            <w:sz w:val="19"/>
            <w:szCs w:val="19"/>
          </w:rPr>
          <w:t xml:space="preserve"> JsonTextWriter(sw))</w:t>
        </w:r>
      </w:ins>
    </w:p>
    <w:p w14:paraId="1E669467" w14:textId="77777777" w:rsidR="009E72A5" w:rsidRDefault="009E72A5" w:rsidP="009E72A5">
      <w:pPr>
        <w:pStyle w:val="CodeListing"/>
        <w:rPr>
          <w:ins w:id="572" w:author="Rick Strahl" w:date="2018-01-19T12:27:00Z"/>
          <w:rFonts w:cs="Consolas"/>
          <w:sz w:val="19"/>
          <w:szCs w:val="19"/>
        </w:rPr>
      </w:pPr>
      <w:ins w:id="573" w:author="Rick Strahl" w:date="2018-01-19T12:27:00Z">
        <w:r>
          <w:rPr>
            <w:rFonts w:cs="Consolas"/>
            <w:sz w:val="19"/>
            <w:szCs w:val="19"/>
          </w:rPr>
          <w:t xml:space="preserve">  {</w:t>
        </w:r>
      </w:ins>
    </w:p>
    <w:p w14:paraId="6057FBCC" w14:textId="77777777" w:rsidR="009E72A5" w:rsidRDefault="009E72A5" w:rsidP="009E72A5">
      <w:pPr>
        <w:pStyle w:val="CodeListing"/>
        <w:rPr>
          <w:ins w:id="574" w:author="Rick Strahl" w:date="2018-01-19T12:27:00Z"/>
          <w:rFonts w:cs="Consolas"/>
          <w:sz w:val="19"/>
          <w:szCs w:val="19"/>
        </w:rPr>
      </w:pPr>
      <w:ins w:id="575" w:author="Rick Strahl" w:date="2018-01-19T12:27:00Z">
        <w:r>
          <w:rPr>
            <w:rFonts w:cs="Consolas"/>
            <w:sz w:val="19"/>
            <w:szCs w:val="19"/>
          </w:rPr>
          <w:t xml:space="preserve">    serializer.Serialize(writer, obj);</w:t>
        </w:r>
      </w:ins>
    </w:p>
    <w:p w14:paraId="2A63ACC8" w14:textId="77777777" w:rsidR="009E72A5" w:rsidRDefault="009E72A5" w:rsidP="009E72A5">
      <w:pPr>
        <w:pStyle w:val="CodeListing"/>
        <w:rPr>
          <w:ins w:id="576" w:author="Rick Strahl" w:date="2018-01-19T12:27:00Z"/>
          <w:rFonts w:cs="Consolas"/>
          <w:sz w:val="19"/>
          <w:szCs w:val="19"/>
        </w:rPr>
      </w:pPr>
      <w:ins w:id="577" w:author="Rick Strahl" w:date="2018-01-19T12:27:00Z">
        <w:r>
          <w:rPr>
            <w:rFonts w:cs="Consolas"/>
            <w:sz w:val="19"/>
            <w:szCs w:val="19"/>
          </w:rPr>
          <w:t xml:space="preserve">  }</w:t>
        </w:r>
      </w:ins>
    </w:p>
    <w:p w14:paraId="4CE84F2B" w14:textId="77777777" w:rsidR="009E72A5" w:rsidRDefault="009E72A5" w:rsidP="009E72A5">
      <w:pPr>
        <w:pStyle w:val="CodeListing"/>
        <w:rPr>
          <w:ins w:id="578" w:author="Rick Strahl" w:date="2018-01-19T12:27:00Z"/>
          <w:rFonts w:cs="Consolas"/>
          <w:sz w:val="19"/>
          <w:szCs w:val="19"/>
        </w:rPr>
      </w:pPr>
    </w:p>
    <w:p w14:paraId="07320EA6" w14:textId="77777777" w:rsidR="009E72A5" w:rsidRDefault="009E72A5" w:rsidP="009E72A5">
      <w:pPr>
        <w:pStyle w:val="CodeListing"/>
        <w:rPr>
          <w:ins w:id="579" w:author="Rick Strahl" w:date="2018-01-19T12:27:00Z"/>
          <w:rFonts w:cs="Consolas"/>
          <w:sz w:val="19"/>
          <w:szCs w:val="19"/>
        </w:rPr>
      </w:pPr>
      <w:ins w:id="580" w:author="Rick Strahl" w:date="2018-01-19T12:27:00Z">
        <w:r>
          <w:rPr>
            <w:rFonts w:cs="Consolas"/>
            <w:sz w:val="19"/>
            <w:szCs w:val="19"/>
          </w:rPr>
          <w:t xml:space="preserve">  </w:t>
        </w:r>
        <w:r>
          <w:rPr>
            <w:rFonts w:cs="Consolas"/>
            <w:color w:val="0000FF"/>
            <w:sz w:val="19"/>
            <w:szCs w:val="19"/>
          </w:rPr>
          <w:t>return</w:t>
        </w:r>
        <w:r>
          <w:rPr>
            <w:rFonts w:cs="Consolas"/>
            <w:sz w:val="19"/>
            <w:szCs w:val="19"/>
          </w:rPr>
          <w:t xml:space="preserve"> Task.CompletedTask;</w:t>
        </w:r>
      </w:ins>
    </w:p>
    <w:p w14:paraId="2668AA9B" w14:textId="77777777" w:rsidR="009E72A5" w:rsidRDefault="009E72A5" w:rsidP="009E72A5">
      <w:pPr>
        <w:pStyle w:val="CodeListing"/>
        <w:rPr>
          <w:ins w:id="581" w:author="Rick Strahl" w:date="2018-01-19T12:27:00Z"/>
          <w:rFonts w:cs="Consolas"/>
          <w:sz w:val="19"/>
          <w:szCs w:val="19"/>
        </w:rPr>
      </w:pPr>
      <w:ins w:id="582" w:author="Rick Strahl" w:date="2018-01-19T12:27:00Z">
        <w:r>
          <w:rPr>
            <w:rFonts w:cs="Consolas"/>
            <w:sz w:val="19"/>
            <w:szCs w:val="19"/>
          </w:rPr>
          <w:t>}</w:t>
        </w:r>
      </w:ins>
    </w:p>
    <w:p w14:paraId="1865CDE9" w14:textId="77777777" w:rsidR="009E72A5" w:rsidRDefault="009E72A5" w:rsidP="009E72A5">
      <w:pPr>
        <w:pStyle w:val="CodeListing"/>
        <w:rPr>
          <w:ins w:id="583" w:author="Rick Strahl" w:date="2018-01-19T12:27:00Z"/>
          <w:rFonts w:cs="Consolas"/>
          <w:sz w:val="19"/>
          <w:szCs w:val="19"/>
        </w:rPr>
      </w:pPr>
      <w:ins w:id="584" w:author="Rick Strahl" w:date="2018-01-19T12:27:00Z">
        <w:r>
          <w:rPr>
            <w:rFonts w:cs="Consolas"/>
            <w:sz w:val="19"/>
            <w:szCs w:val="19"/>
          </w:rPr>
          <w:t>}</w:t>
        </w:r>
      </w:ins>
    </w:p>
    <w:p w14:paraId="14990FB5" w14:textId="77777777" w:rsidR="009E72A5" w:rsidRPr="000860DD" w:rsidRDefault="009E72A5" w:rsidP="009E72A5">
      <w:pPr>
        <w:pStyle w:val="BodyText"/>
        <w:rPr>
          <w:ins w:id="585" w:author="Rick Strahl" w:date="2018-01-19T12:27:00Z"/>
        </w:rPr>
      </w:pPr>
    </w:p>
    <w:p w14:paraId="19A72388" w14:textId="77777777" w:rsidR="009E72A5" w:rsidRDefault="009E72A5" w:rsidP="009E72A5">
      <w:pPr>
        <w:pStyle w:val="BodyText"/>
      </w:pPr>
    </w:p>
    <w:p w14:paraId="3C0AD194" w14:textId="77777777" w:rsidR="009E72A5" w:rsidRDefault="009E72A5" w:rsidP="009E72A5">
      <w:pPr>
        <w:pStyle w:val="CodeListingHeader"/>
      </w:pPr>
      <w:r>
        <w:t xml:space="preserve">Listing 5: RazorPages lets you </w:t>
      </w:r>
      <w:commentRangeStart w:id="586"/>
      <w:r>
        <w:t>embed</w:t>
      </w:r>
      <w:commentRangeEnd w:id="586"/>
      <w:r>
        <w:rPr>
          <w:rStyle w:val="CommentReference"/>
          <w:rFonts w:ascii="Verdana" w:hAnsi="Verdana"/>
          <w:noProof w:val="0"/>
          <w:color w:val="auto"/>
        </w:rPr>
        <w:commentReference w:id="586"/>
      </w:r>
    </w:p>
    <w:p w14:paraId="0616E4F3" w14:textId="77777777" w:rsidR="009E72A5" w:rsidRDefault="009E72A5" w:rsidP="009E72A5">
      <w:pPr>
        <w:pStyle w:val="CodeListing"/>
      </w:pPr>
      <w:r>
        <w:rPr>
          <w:highlight w:val="yellow"/>
        </w:rPr>
        <w:t>@model</w:t>
      </w:r>
      <w:r>
        <w:t xml:space="preserve"> IndexModel</w:t>
      </w:r>
    </w:p>
    <w:p w14:paraId="3759EB03" w14:textId="77777777" w:rsidR="009E72A5" w:rsidRDefault="009E72A5" w:rsidP="009E72A5">
      <w:pPr>
        <w:pStyle w:val="CodeListing"/>
      </w:pPr>
      <w:r>
        <w:rPr>
          <w:highlight w:val="yellow"/>
        </w:rPr>
        <w:t>@</w:t>
      </w:r>
      <w:r>
        <w:rPr>
          <w:color w:val="0000FF"/>
        </w:rPr>
        <w:t>using</w:t>
      </w:r>
      <w:r>
        <w:t xml:space="preserve"> System.ComponentModel.DataAnnotations</w:t>
      </w:r>
    </w:p>
    <w:p w14:paraId="0F99966D" w14:textId="77777777" w:rsidR="009E72A5" w:rsidRDefault="009E72A5" w:rsidP="009E72A5">
      <w:pPr>
        <w:pStyle w:val="CodeListing"/>
      </w:pPr>
      <w:r>
        <w:rPr>
          <w:highlight w:val="yellow"/>
        </w:rPr>
        <w:t>@</w:t>
      </w:r>
      <w:r>
        <w:rPr>
          <w:color w:val="0000FF"/>
        </w:rPr>
        <w:t>using</w:t>
      </w:r>
      <w:r>
        <w:t xml:space="preserve"> Microsoft.AspNetCore.Mvc.RazorPages</w:t>
      </w:r>
    </w:p>
    <w:p w14:paraId="122CA041" w14:textId="77777777" w:rsidR="009E72A5" w:rsidRDefault="009E72A5" w:rsidP="009E72A5">
      <w:pPr>
        <w:pStyle w:val="CodeListing"/>
      </w:pPr>
      <w:r>
        <w:rPr>
          <w:highlight w:val="yellow"/>
        </w:rPr>
        <w:t>@</w:t>
      </w:r>
      <w:commentRangeStart w:id="587"/>
      <w:r>
        <w:rPr>
          <w:highlight w:val="yellow"/>
        </w:rPr>
        <w:t>functions</w:t>
      </w:r>
      <w:r>
        <w:t xml:space="preserve"> </w:t>
      </w:r>
      <w:r>
        <w:rPr>
          <w:highlight w:val="yellow"/>
        </w:rPr>
        <w:t>{</w:t>
      </w:r>
      <w:commentRangeEnd w:id="587"/>
      <w:r>
        <w:rPr>
          <w:rStyle w:val="CommentReference"/>
          <w:rFonts w:ascii="Verdana" w:hAnsi="Verdana"/>
          <w:noProof w:val="0"/>
          <w:color w:val="auto"/>
        </w:rPr>
        <w:commentReference w:id="587"/>
      </w:r>
    </w:p>
    <w:p w14:paraId="550C8A1F" w14:textId="77777777" w:rsidR="009E72A5" w:rsidRDefault="009E72A5" w:rsidP="009E72A5">
      <w:pPr>
        <w:pStyle w:val="CodeListing"/>
      </w:pPr>
    </w:p>
    <w:p w14:paraId="5D1B9D0E" w14:textId="77777777" w:rsidR="009E72A5" w:rsidRDefault="009E72A5" w:rsidP="009E72A5">
      <w:pPr>
        <w:pStyle w:val="CodeListing"/>
      </w:pPr>
      <w:r>
        <w:t xml:space="preserve">  </w:t>
      </w:r>
      <w:r>
        <w:rPr>
          <w:color w:val="0000FF"/>
        </w:rPr>
        <w:t>public</w:t>
      </w:r>
      <w:r>
        <w:t xml:space="preserve"> </w:t>
      </w:r>
      <w:r>
        <w:rPr>
          <w:color w:val="0000FF"/>
        </w:rPr>
        <w:t>class</w:t>
      </w:r>
      <w:r>
        <w:t xml:space="preserve"> </w:t>
      </w:r>
      <w:r>
        <w:rPr>
          <w:color w:val="2B91AF"/>
        </w:rPr>
        <w:t>IndexModel</w:t>
      </w:r>
      <w:r>
        <w:t xml:space="preserve"> : PageModel</w:t>
      </w:r>
    </w:p>
    <w:p w14:paraId="0764FB1B" w14:textId="77777777" w:rsidR="009E72A5" w:rsidRDefault="009E72A5" w:rsidP="009E72A5">
      <w:pPr>
        <w:pStyle w:val="CodeListing"/>
      </w:pPr>
      <w:r>
        <w:t xml:space="preserve">  {</w:t>
      </w:r>
    </w:p>
    <w:p w14:paraId="4801E631" w14:textId="77777777" w:rsidR="009E72A5" w:rsidRDefault="009E72A5" w:rsidP="009E72A5">
      <w:pPr>
        <w:pStyle w:val="CodeListing"/>
      </w:pPr>
      <w:r>
        <w:t xml:space="preserve">        </w:t>
      </w:r>
    </w:p>
    <w:p w14:paraId="0BE8C629" w14:textId="77777777" w:rsidR="009E72A5" w:rsidRDefault="009E72A5" w:rsidP="009E72A5">
      <w:pPr>
        <w:pStyle w:val="CodeListing"/>
      </w:pPr>
      <w:r>
        <w:t xml:space="preserve">    [MinLength(2)]</w:t>
      </w:r>
    </w:p>
    <w:p w14:paraId="7C06DCFF" w14:textId="77777777" w:rsidR="009E72A5" w:rsidRDefault="009E72A5" w:rsidP="009E72A5">
      <w:pPr>
        <w:pStyle w:val="CodeListing"/>
      </w:pPr>
      <w:r>
        <w:t xml:space="preserve">    </w:t>
      </w:r>
      <w:r>
        <w:rPr>
          <w:color w:val="0000FF"/>
        </w:rPr>
        <w:t>public</w:t>
      </w:r>
      <w:r>
        <w:t xml:space="preserve"> </w:t>
      </w:r>
      <w:r>
        <w:rPr>
          <w:color w:val="0000FF"/>
        </w:rPr>
        <w:t>string</w:t>
      </w:r>
      <w:r>
        <w:t xml:space="preserve"> Name { </w:t>
      </w:r>
      <w:r>
        <w:rPr>
          <w:color w:val="0000FF"/>
        </w:rPr>
        <w:t>get</w:t>
      </w:r>
      <w:r>
        <w:t xml:space="preserve">; </w:t>
      </w:r>
      <w:r>
        <w:rPr>
          <w:color w:val="0000FF"/>
        </w:rPr>
        <w:t>set</w:t>
      </w:r>
      <w:r>
        <w:t>; }</w:t>
      </w:r>
    </w:p>
    <w:p w14:paraId="2E591521" w14:textId="77777777" w:rsidR="009E72A5" w:rsidRDefault="009E72A5" w:rsidP="009E72A5">
      <w:pPr>
        <w:pStyle w:val="CodeListing"/>
      </w:pPr>
    </w:p>
    <w:p w14:paraId="2A8C5B72" w14:textId="77777777" w:rsidR="009E72A5" w:rsidRDefault="009E72A5" w:rsidP="009E72A5">
      <w:pPr>
        <w:pStyle w:val="CodeListing"/>
      </w:pPr>
      <w:r>
        <w:t xml:space="preserve">    </w:t>
      </w:r>
      <w:r>
        <w:rPr>
          <w:color w:val="0000FF"/>
        </w:rPr>
        <w:t>public</w:t>
      </w:r>
      <w:r>
        <w:t xml:space="preserve"> </w:t>
      </w:r>
      <w:r>
        <w:rPr>
          <w:color w:val="0000FF"/>
        </w:rPr>
        <w:t>string</w:t>
      </w:r>
      <w:r>
        <w:t xml:space="preserve"> Message { </w:t>
      </w:r>
      <w:r>
        <w:rPr>
          <w:color w:val="0000FF"/>
        </w:rPr>
        <w:t>get</w:t>
      </w:r>
      <w:r>
        <w:t xml:space="preserve">; </w:t>
      </w:r>
      <w:r>
        <w:rPr>
          <w:color w:val="0000FF"/>
        </w:rPr>
        <w:t>set</w:t>
      </w:r>
      <w:r>
        <w:t>; }</w:t>
      </w:r>
    </w:p>
    <w:p w14:paraId="659CF0B0" w14:textId="77777777" w:rsidR="009E72A5" w:rsidRDefault="009E72A5" w:rsidP="009E72A5">
      <w:pPr>
        <w:pStyle w:val="CodeListing"/>
      </w:pPr>
    </w:p>
    <w:p w14:paraId="50CA8CB1" w14:textId="77777777" w:rsidR="009E72A5" w:rsidRDefault="009E72A5" w:rsidP="009E72A5">
      <w:pPr>
        <w:pStyle w:val="CodeListing"/>
      </w:pPr>
      <w:r>
        <w:t xml:space="preserve">    </w:t>
      </w:r>
      <w:r>
        <w:rPr>
          <w:color w:val="0000FF"/>
        </w:rPr>
        <w:t>public</w:t>
      </w:r>
      <w:r>
        <w:t xml:space="preserve"> </w:t>
      </w:r>
      <w:r>
        <w:rPr>
          <w:color w:val="0000FF"/>
        </w:rPr>
        <w:t>void</w:t>
      </w:r>
      <w:r>
        <w:t xml:space="preserve"> OnGet()</w:t>
      </w:r>
    </w:p>
    <w:p w14:paraId="05844CB4" w14:textId="77777777" w:rsidR="009E72A5" w:rsidRDefault="009E72A5" w:rsidP="009E72A5">
      <w:pPr>
        <w:pStyle w:val="CodeListing"/>
      </w:pPr>
      <w:r>
        <w:t xml:space="preserve">    {</w:t>
      </w:r>
    </w:p>
    <w:p w14:paraId="3F7F462B" w14:textId="77777777" w:rsidR="009E72A5" w:rsidRDefault="009E72A5" w:rsidP="009E72A5">
      <w:pPr>
        <w:pStyle w:val="CodeListing"/>
      </w:pPr>
      <w:r>
        <w:t xml:space="preserve">      Message = </w:t>
      </w:r>
      <w:r>
        <w:rPr>
          <w:color w:val="A31515"/>
        </w:rPr>
        <w:t>"Getting somewhere"</w:t>
      </w:r>
      <w:r>
        <w:t>;</w:t>
      </w:r>
    </w:p>
    <w:p w14:paraId="10B3C2FB" w14:textId="77777777" w:rsidR="009E72A5" w:rsidRDefault="009E72A5" w:rsidP="009E72A5">
      <w:pPr>
        <w:pStyle w:val="CodeListing"/>
      </w:pPr>
      <w:r>
        <w:t xml:space="preserve">    }</w:t>
      </w:r>
    </w:p>
    <w:p w14:paraId="5B4BC51D" w14:textId="77777777" w:rsidR="009E72A5" w:rsidRDefault="009E72A5" w:rsidP="009E72A5">
      <w:pPr>
        <w:pStyle w:val="CodeListing"/>
      </w:pPr>
    </w:p>
    <w:p w14:paraId="04D5D0A4" w14:textId="77777777" w:rsidR="009E72A5" w:rsidRDefault="009E72A5" w:rsidP="009E72A5">
      <w:pPr>
        <w:pStyle w:val="CodeListing"/>
      </w:pPr>
    </w:p>
    <w:p w14:paraId="19B1D4A9" w14:textId="77777777" w:rsidR="009E72A5" w:rsidRDefault="009E72A5" w:rsidP="009E72A5">
      <w:pPr>
        <w:pStyle w:val="CodeListing"/>
      </w:pPr>
      <w:r>
        <w:t xml:space="preserve">    </w:t>
      </w:r>
      <w:r>
        <w:rPr>
          <w:color w:val="0000FF"/>
        </w:rPr>
        <w:t>public</w:t>
      </w:r>
      <w:r>
        <w:t xml:space="preserve"> </w:t>
      </w:r>
      <w:r>
        <w:rPr>
          <w:color w:val="0000FF"/>
        </w:rPr>
        <w:t>void</w:t>
      </w:r>
      <w:r>
        <w:t xml:space="preserve"> OnPost()</w:t>
      </w:r>
    </w:p>
    <w:p w14:paraId="563809E5" w14:textId="77777777" w:rsidR="009E72A5" w:rsidRDefault="009E72A5" w:rsidP="009E72A5">
      <w:pPr>
        <w:pStyle w:val="CodeListing"/>
      </w:pPr>
      <w:r>
        <w:t xml:space="preserve">    {</w:t>
      </w:r>
    </w:p>
    <w:p w14:paraId="3EE0805D" w14:textId="77777777" w:rsidR="009E72A5" w:rsidRDefault="009E72A5" w:rsidP="009E72A5">
      <w:pPr>
        <w:pStyle w:val="CodeListing"/>
      </w:pPr>
      <w:r>
        <w:t xml:space="preserve">      TryValidateModel(</w:t>
      </w:r>
      <w:r>
        <w:rPr>
          <w:color w:val="0000FF"/>
        </w:rPr>
        <w:t>this</w:t>
      </w:r>
      <w:r>
        <w:t xml:space="preserve">);            </w:t>
      </w:r>
    </w:p>
    <w:p w14:paraId="45A95863" w14:textId="77777777" w:rsidR="009E72A5" w:rsidRDefault="009E72A5" w:rsidP="009E72A5">
      <w:pPr>
        <w:pStyle w:val="CodeListing"/>
      </w:pPr>
    </w:p>
    <w:p w14:paraId="0CB09753" w14:textId="77777777" w:rsidR="009E72A5" w:rsidRDefault="009E72A5" w:rsidP="009E72A5">
      <w:pPr>
        <w:pStyle w:val="CodeListing"/>
      </w:pPr>
      <w:r>
        <w:t xml:space="preserve">      </w:t>
      </w:r>
      <w:r>
        <w:rPr>
          <w:color w:val="0000FF"/>
        </w:rPr>
        <w:t>if</w:t>
      </w:r>
      <w:r>
        <w:t xml:space="preserve"> (</w:t>
      </w:r>
      <w:r>
        <w:rPr>
          <w:color w:val="0000FF"/>
        </w:rPr>
        <w:t>this</w:t>
      </w:r>
      <w:r>
        <w:t>.ModelState.IsValid)</w:t>
      </w:r>
    </w:p>
    <w:p w14:paraId="6DA9F7F5" w14:textId="77777777" w:rsidR="009E72A5" w:rsidRDefault="009E72A5" w:rsidP="009E72A5">
      <w:pPr>
        <w:pStyle w:val="CodeListing"/>
      </w:pPr>
      <w:r>
        <w:t xml:space="preserve">        Message = </w:t>
      </w:r>
      <w:r>
        <w:rPr>
          <w:color w:val="A31515"/>
        </w:rPr>
        <w:t>"Posted all clear!"</w:t>
      </w:r>
      <w:r>
        <w:t>;</w:t>
      </w:r>
    </w:p>
    <w:p w14:paraId="2C9A63AC" w14:textId="77777777" w:rsidR="009E72A5" w:rsidRDefault="009E72A5" w:rsidP="009E72A5">
      <w:pPr>
        <w:pStyle w:val="CodeListing"/>
      </w:pPr>
      <w:r>
        <w:t xml:space="preserve">      </w:t>
      </w:r>
      <w:r>
        <w:rPr>
          <w:color w:val="0000FF"/>
        </w:rPr>
        <w:t>else</w:t>
      </w:r>
    </w:p>
    <w:p w14:paraId="39EE8617" w14:textId="77777777" w:rsidR="009E72A5" w:rsidRDefault="009E72A5" w:rsidP="009E72A5">
      <w:pPr>
        <w:pStyle w:val="CodeListing"/>
      </w:pPr>
      <w:r>
        <w:t xml:space="preserve">        Message = </w:t>
      </w:r>
      <w:r>
        <w:rPr>
          <w:color w:val="A31515"/>
        </w:rPr>
        <w:t>"Posted no trespassing!"</w:t>
      </w:r>
      <w:r>
        <w:t>;</w:t>
      </w:r>
    </w:p>
    <w:p w14:paraId="0E9AFA93" w14:textId="77777777" w:rsidR="009E72A5" w:rsidRDefault="009E72A5" w:rsidP="009E72A5">
      <w:pPr>
        <w:pStyle w:val="CodeListing"/>
      </w:pPr>
      <w:r>
        <w:t xml:space="preserve">    }</w:t>
      </w:r>
    </w:p>
    <w:p w14:paraId="6A8B8130" w14:textId="77777777" w:rsidR="009E72A5" w:rsidRDefault="009E72A5" w:rsidP="009E72A5">
      <w:pPr>
        <w:pStyle w:val="CodeListing"/>
      </w:pPr>
      <w:r>
        <w:t xml:space="preserve">  }</w:t>
      </w:r>
    </w:p>
    <w:p w14:paraId="04E7F997" w14:textId="77777777" w:rsidR="009E72A5" w:rsidRDefault="009E72A5" w:rsidP="009E72A5">
      <w:pPr>
        <w:pStyle w:val="CodeListing"/>
      </w:pPr>
      <w:r>
        <w:rPr>
          <w:highlight w:val="yellow"/>
        </w:rPr>
        <w:t>}</w:t>
      </w:r>
    </w:p>
    <w:p w14:paraId="525EBF97" w14:textId="77777777" w:rsidR="009E72A5" w:rsidRDefault="009E72A5" w:rsidP="009E72A5">
      <w:pPr>
        <w:pStyle w:val="CodeListing"/>
      </w:pPr>
      <w:r>
        <w:rPr>
          <w:highlight w:val="yellow"/>
        </w:rPr>
        <w:t>@{</w:t>
      </w:r>
      <w:r>
        <w:t xml:space="preserve">    </w:t>
      </w:r>
    </w:p>
    <w:p w14:paraId="17E8E45E" w14:textId="77777777" w:rsidR="009E72A5" w:rsidRDefault="009E72A5" w:rsidP="009E72A5">
      <w:pPr>
        <w:pStyle w:val="CodeListing"/>
      </w:pPr>
      <w:r>
        <w:t xml:space="preserve">  Layout = </w:t>
      </w:r>
      <w:r>
        <w:rPr>
          <w:color w:val="0000FF"/>
        </w:rPr>
        <w:t>null</w:t>
      </w:r>
      <w:r>
        <w:t>;</w:t>
      </w:r>
    </w:p>
    <w:p w14:paraId="5C8D9BD3" w14:textId="77777777" w:rsidR="009E72A5" w:rsidRDefault="009E72A5" w:rsidP="009E72A5">
      <w:pPr>
        <w:pStyle w:val="CodeListing"/>
      </w:pPr>
      <w:r>
        <w:rPr>
          <w:highlight w:val="yellow"/>
        </w:rPr>
        <w:t>}</w:t>
      </w:r>
    </w:p>
    <w:p w14:paraId="3F9FD7E7" w14:textId="77777777" w:rsidR="009E72A5" w:rsidRDefault="009E72A5" w:rsidP="009E72A5">
      <w:pPr>
        <w:pStyle w:val="CodeListing"/>
      </w:pPr>
      <w:r>
        <w:rPr>
          <w:color w:val="0000FF"/>
        </w:rPr>
        <w:t>&lt;</w:t>
      </w:r>
      <w:r>
        <w:rPr>
          <w:color w:val="800000"/>
        </w:rPr>
        <w:t>!DOCTYPE</w:t>
      </w:r>
      <w:r>
        <w:t xml:space="preserve"> </w:t>
      </w:r>
      <w:r>
        <w:rPr>
          <w:color w:val="FF0000"/>
        </w:rPr>
        <w:t>html</w:t>
      </w:r>
      <w:r>
        <w:rPr>
          <w:color w:val="0000FF"/>
        </w:rPr>
        <w:t>&gt;</w:t>
      </w:r>
    </w:p>
    <w:p w14:paraId="722A821F" w14:textId="77777777" w:rsidR="009E72A5" w:rsidRDefault="009E72A5" w:rsidP="009E72A5">
      <w:pPr>
        <w:pStyle w:val="CodeListing"/>
      </w:pPr>
      <w:r>
        <w:rPr>
          <w:color w:val="0000FF"/>
        </w:rPr>
        <w:t>&lt;</w:t>
      </w:r>
      <w:r>
        <w:rPr>
          <w:color w:val="800000"/>
        </w:rPr>
        <w:t>html</w:t>
      </w:r>
      <w:r>
        <w:rPr>
          <w:color w:val="0000FF"/>
        </w:rPr>
        <w:t>&gt;</w:t>
      </w:r>
    </w:p>
    <w:p w14:paraId="63CECADB" w14:textId="77777777" w:rsidR="009E72A5" w:rsidRDefault="009E72A5" w:rsidP="009E72A5">
      <w:pPr>
        <w:pStyle w:val="CodeListing"/>
      </w:pPr>
      <w:r>
        <w:rPr>
          <w:color w:val="0000FF"/>
        </w:rPr>
        <w:t>&lt;</w:t>
      </w:r>
      <w:r>
        <w:rPr>
          <w:color w:val="800000"/>
        </w:rPr>
        <w:t>head</w:t>
      </w:r>
      <w:r>
        <w:rPr>
          <w:color w:val="0000FF"/>
        </w:rPr>
        <w:t>&gt;</w:t>
      </w:r>
      <w:r>
        <w:t xml:space="preserve">    </w:t>
      </w:r>
    </w:p>
    <w:p w14:paraId="0F492D78" w14:textId="77777777" w:rsidR="009E72A5" w:rsidRDefault="009E72A5" w:rsidP="009E72A5">
      <w:pPr>
        <w:pStyle w:val="CodeListing"/>
      </w:pPr>
      <w:r>
        <w:rPr>
          <w:color w:val="0000FF"/>
        </w:rPr>
        <w:t>&lt;/</w:t>
      </w:r>
      <w:r>
        <w:rPr>
          <w:color w:val="800000"/>
        </w:rPr>
        <w:t>head</w:t>
      </w:r>
      <w:r>
        <w:rPr>
          <w:color w:val="0000FF"/>
        </w:rPr>
        <w:t>&gt;</w:t>
      </w:r>
    </w:p>
    <w:p w14:paraId="05621C61" w14:textId="77777777" w:rsidR="009E72A5" w:rsidRDefault="009E72A5" w:rsidP="009E72A5">
      <w:pPr>
        <w:pStyle w:val="CodeListing"/>
      </w:pPr>
      <w:r>
        <w:rPr>
          <w:color w:val="0000FF"/>
        </w:rPr>
        <w:t>&lt;</w:t>
      </w:r>
      <w:r>
        <w:rPr>
          <w:color w:val="800000"/>
        </w:rPr>
        <w:t>body</w:t>
      </w:r>
      <w:r>
        <w:rPr>
          <w:color w:val="0000FF"/>
        </w:rPr>
        <w:t>&gt;</w:t>
      </w:r>
    </w:p>
    <w:p w14:paraId="1FE7692A" w14:textId="77777777" w:rsidR="009E72A5" w:rsidRDefault="009E72A5" w:rsidP="009E72A5">
      <w:pPr>
        <w:pStyle w:val="CodeListing"/>
      </w:pPr>
      <w:r>
        <w:rPr>
          <w:color w:val="0000FF"/>
        </w:rPr>
        <w:t>&lt;</w:t>
      </w:r>
      <w:r>
        <w:rPr>
          <w:color w:val="800000"/>
        </w:rPr>
        <w:t>form</w:t>
      </w:r>
      <w:r>
        <w:t xml:space="preserve"> </w:t>
      </w:r>
      <w:r>
        <w:rPr>
          <w:color w:val="FF0000"/>
        </w:rPr>
        <w:t>method</w:t>
      </w:r>
      <w:r>
        <w:rPr>
          <w:color w:val="0000FF"/>
        </w:rPr>
        <w:t>="post"</w:t>
      </w:r>
      <w:r>
        <w:t xml:space="preserve"> </w:t>
      </w:r>
      <w:r>
        <w:rPr>
          <w:color w:val="FF0000"/>
        </w:rPr>
        <w:t>asp-antiforgery</w:t>
      </w:r>
      <w:r>
        <w:rPr>
          <w:color w:val="0000FF"/>
        </w:rPr>
        <w:t>="true"&gt;</w:t>
      </w:r>
    </w:p>
    <w:p w14:paraId="0BBA4561" w14:textId="77777777" w:rsidR="009E72A5" w:rsidRDefault="009E72A5" w:rsidP="009E72A5">
      <w:pPr>
        <w:pStyle w:val="CodeListing"/>
      </w:pPr>
      <w:r>
        <w:t xml:space="preserve">  </w:t>
      </w:r>
      <w:r>
        <w:rPr>
          <w:color w:val="0000FF"/>
        </w:rPr>
        <w:t>&lt;</w:t>
      </w:r>
      <w:r>
        <w:rPr>
          <w:color w:val="800000"/>
        </w:rPr>
        <w:t>input</w:t>
      </w:r>
      <w:r>
        <w:t xml:space="preserve"> </w:t>
      </w:r>
      <w:r>
        <w:rPr>
          <w:color w:val="FF0000"/>
        </w:rPr>
        <w:t>asp-for</w:t>
      </w:r>
      <w:r>
        <w:rPr>
          <w:color w:val="0000FF"/>
        </w:rPr>
        <w:t>="Name"</w:t>
      </w:r>
      <w:r>
        <w:t xml:space="preserve"> </w:t>
      </w:r>
      <w:r>
        <w:rPr>
          <w:color w:val="FF0000"/>
        </w:rPr>
        <w:t>type</w:t>
      </w:r>
      <w:r>
        <w:rPr>
          <w:color w:val="0000FF"/>
        </w:rPr>
        <w:t>="text"</w:t>
      </w:r>
      <w:r>
        <w:t xml:space="preserve"> </w:t>
      </w:r>
      <w:r>
        <w:rPr>
          <w:color w:val="0000FF"/>
        </w:rPr>
        <w:t>/&gt;</w:t>
      </w:r>
    </w:p>
    <w:p w14:paraId="04045AE8" w14:textId="77777777" w:rsidR="009E72A5" w:rsidRDefault="009E72A5" w:rsidP="009E72A5">
      <w:pPr>
        <w:pStyle w:val="CodeListing"/>
      </w:pPr>
      <w:r>
        <w:t xml:space="preserve">  </w:t>
      </w:r>
      <w:r>
        <w:rPr>
          <w:color w:val="0000FF"/>
        </w:rPr>
        <w:t>&lt;</w:t>
      </w:r>
      <w:r>
        <w:rPr>
          <w:color w:val="800000"/>
        </w:rPr>
        <w:t>button</w:t>
      </w:r>
      <w:r>
        <w:t xml:space="preserve"> </w:t>
      </w:r>
      <w:r>
        <w:rPr>
          <w:color w:val="FF0000"/>
        </w:rPr>
        <w:t>type</w:t>
      </w:r>
      <w:r>
        <w:rPr>
          <w:color w:val="0000FF"/>
        </w:rPr>
        <w:t>="submit"&gt;</w:t>
      </w:r>
      <w:r>
        <w:t>Show Hello</w:t>
      </w:r>
      <w:r>
        <w:rPr>
          <w:color w:val="0000FF"/>
        </w:rPr>
        <w:t>&lt;/</w:t>
      </w:r>
      <w:r>
        <w:rPr>
          <w:color w:val="800000"/>
        </w:rPr>
        <w:t>button</w:t>
      </w:r>
      <w:r>
        <w:rPr>
          <w:color w:val="0000FF"/>
        </w:rPr>
        <w:t>&gt;</w:t>
      </w:r>
    </w:p>
    <w:p w14:paraId="36202064" w14:textId="77777777" w:rsidR="009E72A5" w:rsidRDefault="009E72A5" w:rsidP="009E72A5">
      <w:pPr>
        <w:pStyle w:val="CodeListing"/>
      </w:pPr>
      <w:r>
        <w:lastRenderedPageBreak/>
        <w:t xml:space="preserve">  </w:t>
      </w:r>
      <w:r>
        <w:rPr>
          <w:highlight w:val="yellow"/>
        </w:rPr>
        <w:t>@</w:t>
      </w:r>
      <w:r>
        <w:t>Model.Name</w:t>
      </w:r>
    </w:p>
    <w:p w14:paraId="09877951" w14:textId="77777777" w:rsidR="009E72A5" w:rsidRDefault="009E72A5" w:rsidP="009E72A5">
      <w:pPr>
        <w:pStyle w:val="CodeListing"/>
      </w:pPr>
      <w:r>
        <w:rPr>
          <w:color w:val="0000FF"/>
        </w:rPr>
        <w:t>&lt;/</w:t>
      </w:r>
      <w:r>
        <w:rPr>
          <w:color w:val="800000"/>
        </w:rPr>
        <w:t>form</w:t>
      </w:r>
      <w:r>
        <w:rPr>
          <w:color w:val="0000FF"/>
        </w:rPr>
        <w:t>&gt;</w:t>
      </w:r>
    </w:p>
    <w:p w14:paraId="2D45DBDD" w14:textId="77777777" w:rsidR="009E72A5" w:rsidRDefault="009E72A5" w:rsidP="009E72A5">
      <w:pPr>
        <w:pStyle w:val="CodeListing"/>
      </w:pPr>
    </w:p>
    <w:p w14:paraId="6C10730B" w14:textId="77777777" w:rsidR="009E72A5" w:rsidRDefault="009E72A5" w:rsidP="009E72A5">
      <w:pPr>
        <w:pStyle w:val="CodeListing"/>
      </w:pPr>
      <w:r>
        <w:rPr>
          <w:color w:val="0000FF"/>
        </w:rPr>
        <w:t>&lt;</w:t>
      </w:r>
      <w:r>
        <w:rPr>
          <w:color w:val="800000"/>
        </w:rPr>
        <w:t>div</w:t>
      </w:r>
      <w:r>
        <w:t xml:space="preserve"> </w:t>
      </w:r>
      <w:r>
        <w:rPr>
          <w:color w:val="FF0000"/>
        </w:rPr>
        <w:t>class</w:t>
      </w:r>
      <w:r>
        <w:rPr>
          <w:color w:val="0000FF"/>
        </w:rPr>
        <w:t>="alert alert-warning"&gt;</w:t>
      </w:r>
    </w:p>
    <w:p w14:paraId="4E1A4AF5" w14:textId="77777777" w:rsidR="009E72A5" w:rsidRDefault="009E72A5" w:rsidP="009E72A5">
      <w:pPr>
        <w:pStyle w:val="CodeListing"/>
      </w:pPr>
      <w:r>
        <w:t xml:space="preserve">  </w:t>
      </w:r>
      <w:r>
        <w:rPr>
          <w:highlight w:val="yellow"/>
        </w:rPr>
        <w:t>@</w:t>
      </w:r>
      <w:r>
        <w:t>Model.Message</w:t>
      </w:r>
    </w:p>
    <w:p w14:paraId="61BA6A73" w14:textId="77777777" w:rsidR="009E72A5" w:rsidRDefault="009E72A5" w:rsidP="009E72A5">
      <w:pPr>
        <w:pStyle w:val="CodeListing"/>
      </w:pPr>
      <w:r>
        <w:rPr>
          <w:color w:val="0000FF"/>
        </w:rPr>
        <w:t>&lt;/</w:t>
      </w:r>
      <w:r>
        <w:rPr>
          <w:color w:val="800000"/>
        </w:rPr>
        <w:t>div</w:t>
      </w:r>
      <w:r>
        <w:rPr>
          <w:color w:val="0000FF"/>
        </w:rPr>
        <w:t>&gt;</w:t>
      </w:r>
    </w:p>
    <w:p w14:paraId="4792A8A0" w14:textId="77777777" w:rsidR="009E72A5" w:rsidRDefault="009E72A5" w:rsidP="009E72A5">
      <w:pPr>
        <w:pStyle w:val="CodeListing"/>
      </w:pPr>
      <w:r>
        <w:rPr>
          <w:color w:val="0000FF"/>
        </w:rPr>
        <w:t>&lt;/</w:t>
      </w:r>
      <w:r>
        <w:rPr>
          <w:color w:val="800000"/>
        </w:rPr>
        <w:t>body</w:t>
      </w:r>
      <w:r>
        <w:rPr>
          <w:color w:val="0000FF"/>
        </w:rPr>
        <w:t>&gt;</w:t>
      </w:r>
    </w:p>
    <w:p w14:paraId="605BDCB6" w14:textId="77777777" w:rsidR="009E72A5" w:rsidRDefault="009E72A5" w:rsidP="009E72A5">
      <w:pPr>
        <w:pStyle w:val="CodeListing"/>
      </w:pPr>
      <w:r>
        <w:rPr>
          <w:color w:val="0000FF"/>
        </w:rPr>
        <w:t>&lt;/</w:t>
      </w:r>
      <w:r>
        <w:rPr>
          <w:color w:val="800000"/>
        </w:rPr>
        <w:t>html</w:t>
      </w:r>
      <w:r>
        <w:rPr>
          <w:color w:val="0000FF"/>
        </w:rPr>
        <w:t>&gt;</w:t>
      </w:r>
    </w:p>
    <w:p w14:paraId="3F2F231C" w14:textId="77777777" w:rsidR="009E72A5" w:rsidRDefault="009E72A5" w:rsidP="009E72A5">
      <w:pPr>
        <w:pStyle w:val="BodyText"/>
      </w:pPr>
    </w:p>
    <w:p w14:paraId="025A6003" w14:textId="77777777" w:rsidR="00A550A2" w:rsidRDefault="00A550A2" w:rsidP="005534D5">
      <w:pPr>
        <w:pStyle w:val="BodyText"/>
      </w:pPr>
    </w:p>
    <w:p w14:paraId="643B9A89" w14:textId="514B06AB" w:rsidR="00071973" w:rsidRDefault="00071973" w:rsidP="005534D5">
      <w:pPr>
        <w:pStyle w:val="BodyText"/>
      </w:pPr>
    </w:p>
    <w:p w14:paraId="464BBA3E" w14:textId="67F7C53D" w:rsidR="00071973" w:rsidRDefault="00071973" w:rsidP="00071973">
      <w:pPr>
        <w:pStyle w:val="SidebarCaption"/>
      </w:pPr>
      <w:r>
        <w:t>.</w:t>
      </w:r>
      <w:commentRangeStart w:id="588"/>
      <w:r>
        <w:t xml:space="preserve">NET </w:t>
      </w:r>
      <w:commentRangeEnd w:id="588"/>
      <w:r w:rsidR="00BB5969">
        <w:rPr>
          <w:rStyle w:val="CommentReference"/>
          <w:rFonts w:ascii="Verdana" w:hAnsi="Verdana"/>
          <w:b w:val="0"/>
          <w:color w:val="auto"/>
        </w:rPr>
        <w:commentReference w:id="588"/>
      </w:r>
      <w:r>
        <w:t>Core and .NET Standard</w:t>
      </w:r>
    </w:p>
    <w:p w14:paraId="2756A781" w14:textId="2625D663" w:rsidR="00071973" w:rsidDel="002C58C8" w:rsidRDefault="00071973" w:rsidP="00071973">
      <w:pPr>
        <w:pStyle w:val="SideBar"/>
        <w:rPr>
          <w:del w:id="589" w:author="Melanie Spiller" w:date="2018-01-17T13:08:00Z"/>
        </w:rPr>
      </w:pPr>
    </w:p>
    <w:p w14:paraId="558323B4" w14:textId="70E29C75" w:rsidR="00071973" w:rsidRDefault="00071973" w:rsidP="00071973">
      <w:pPr>
        <w:pStyle w:val="SideBar"/>
      </w:pPr>
      <w:r>
        <w:t xml:space="preserve">.NET Standard 2.0 is a </w:t>
      </w:r>
      <w:r w:rsidRPr="007F4906">
        <w:rPr>
          <w:b/>
        </w:rPr>
        <w:t>specification</w:t>
      </w:r>
      <w:r>
        <w:t xml:space="preserve">, or a blueprint of features that have to be implemented by a specific platform. .NET Core 2.0 is a specific platform that </w:t>
      </w:r>
      <w:r w:rsidRPr="007F4906">
        <w:rPr>
          <w:b/>
        </w:rPr>
        <w:t>implements</w:t>
      </w:r>
      <w:r>
        <w:t xml:space="preserve"> the .NET Standard 2.0</w:t>
      </w:r>
      <w:ins w:id="590" w:author="Melanie Spiller" w:date="2018-01-17T15:39:00Z">
        <w:r w:rsidR="00BB5969">
          <w:t>,</w:t>
        </w:r>
      </w:ins>
      <w:r>
        <w:t xml:space="preserve"> which means </w:t>
      </w:r>
      <w:ins w:id="591" w:author="Melanie Spiller" w:date="2018-01-17T15:39:00Z">
        <w:r w:rsidR="00BB5969">
          <w:t xml:space="preserve">that </w:t>
        </w:r>
      </w:ins>
      <w:r>
        <w:t xml:space="preserve">it has all the APIs required by </w:t>
      </w:r>
      <w:del w:id="592" w:author="Melanie Spiller" w:date="2018-01-17T15:39:00Z">
        <w:r w:rsidDel="00BB5969">
          <w:delText xml:space="preserve">the </w:delText>
        </w:r>
      </w:del>
      <w:r>
        <w:t>Standard. Because .NET Core 2.0 implements .NET Standard 2.0</w:t>
      </w:r>
      <w:ins w:id="593" w:author="Melanie Spiller" w:date="2018-01-17T15:39:00Z">
        <w:r w:rsidR="00BB5969">
          <w:t>,</w:t>
        </w:r>
      </w:ins>
      <w:r>
        <w:t xml:space="preserve"> it can consume any libraries that are targeted to .NET Standard 2.0 or earlier</w:t>
      </w:r>
      <w:ins w:id="594" w:author="Melanie Spiller" w:date="2018-01-17T15:39:00Z">
        <w:r w:rsidR="00BB5969">
          <w:t>.</w:t>
        </w:r>
      </w:ins>
      <w:r>
        <w:t xml:space="preserve"> </w:t>
      </w:r>
      <w:del w:id="595" w:author="Melanie Spiller" w:date="2018-01-17T15:39:00Z">
        <w:r w:rsidDel="00BB5969">
          <w:delText xml:space="preserve">since </w:delText>
        </w:r>
      </w:del>
      <w:ins w:id="596" w:author="Melanie Spiller" w:date="2018-01-17T15:40:00Z">
        <w:r w:rsidR="00BB5969">
          <w:t>T</w:t>
        </w:r>
      </w:ins>
      <w:del w:id="597" w:author="Melanie Spiller" w:date="2018-01-17T15:40:00Z">
        <w:r w:rsidDel="00BB5969">
          <w:delText>t</w:delText>
        </w:r>
      </w:del>
      <w:r>
        <w:t>hey</w:t>
      </w:r>
      <w:ins w:id="598" w:author="Melanie Spiller" w:date="2018-01-17T15:40:00Z">
        <w:r w:rsidR="00BB5969">
          <w:t>’</w:t>
        </w:r>
      </w:ins>
      <w:del w:id="599" w:author="Melanie Spiller" w:date="2018-01-17T15:40:00Z">
        <w:r w:rsidDel="00BB5969">
          <w:delText xml:space="preserve"> a</w:delText>
        </w:r>
      </w:del>
      <w:r>
        <w:t>re backward</w:t>
      </w:r>
      <w:del w:id="600" w:author="Melanie Spiller" w:date="2018-01-17T15:40:00Z">
        <w:r w:rsidDel="00BB5969">
          <w:delText>s</w:delText>
        </w:r>
      </w:del>
      <w:r>
        <w:t xml:space="preserve"> compatible. </w:t>
      </w:r>
    </w:p>
    <w:p w14:paraId="4F65442B" w14:textId="77777777" w:rsidR="00071973" w:rsidRDefault="00071973" w:rsidP="00071973">
      <w:pPr>
        <w:pStyle w:val="SideBar"/>
      </w:pPr>
    </w:p>
    <w:p w14:paraId="22FD8FF7" w14:textId="5FCD70B0" w:rsidR="00071973" w:rsidRDefault="00071973" w:rsidP="00071973">
      <w:pPr>
        <w:pStyle w:val="SideBar"/>
      </w:pPr>
      <w:r>
        <w:t>The .NET Standard includes a fixed number of APIs</w:t>
      </w:r>
      <w:ins w:id="601" w:author="Melanie Spiller" w:date="2018-01-17T15:40:00Z">
        <w:r w:rsidR="00BB5969">
          <w:t>,</w:t>
        </w:r>
      </w:ins>
      <w:r>
        <w:t xml:space="preserve"> </w:t>
      </w:r>
      <w:del w:id="602" w:author="Melanie Spiller" w:date="2018-01-17T15:40:00Z">
        <w:r w:rsidDel="00BB5969">
          <w:delText xml:space="preserve">that </w:delText>
        </w:r>
      </w:del>
      <w:ins w:id="603" w:author="Melanie Spiller" w:date="2018-01-17T15:40:00Z">
        <w:r w:rsidR="00BB5969">
          <w:t xml:space="preserve">which </w:t>
        </w:r>
      </w:ins>
      <w:r>
        <w:t xml:space="preserve">any platform that wants to implement the specification </w:t>
      </w:r>
      <w:r>
        <w:rPr>
          <w:b/>
        </w:rPr>
        <w:t>has to</w:t>
      </w:r>
      <w:r>
        <w:t xml:space="preserve"> implement. The idea is that you have many concrete platforms that </w:t>
      </w:r>
      <w:r>
        <w:rPr>
          <w:b/>
        </w:rPr>
        <w:t>support</w:t>
      </w:r>
      <w:r>
        <w:t xml:space="preserve"> .NET Standard and any library that implements that version of the Standard</w:t>
      </w:r>
      <w:ins w:id="604" w:author="Melanie Spiller" w:date="2018-01-17T15:40:00Z">
        <w:r w:rsidR="00BB5969">
          <w:t>—</w:t>
        </w:r>
      </w:ins>
      <w:del w:id="605" w:author="Melanie Spiller" w:date="2018-01-17T15:40:00Z">
        <w:r w:rsidDel="00BB5969">
          <w:delText xml:space="preserve"> – </w:delText>
        </w:r>
      </w:del>
      <w:r>
        <w:t>or an earlier one</w:t>
      </w:r>
      <w:ins w:id="606" w:author="Melanie Spiller" w:date="2018-01-17T15:40:00Z">
        <w:r w:rsidR="00BB5969">
          <w:t>—</w:t>
        </w:r>
      </w:ins>
      <w:del w:id="607" w:author="Melanie Spiller" w:date="2018-01-17T15:40:00Z">
        <w:r w:rsidDel="00BB5969">
          <w:delText xml:space="preserve"> - </w:delText>
        </w:r>
      </w:del>
      <w:r>
        <w:t xml:space="preserve">can then </w:t>
      </w:r>
      <w:r w:rsidRPr="008870A7">
        <w:rPr>
          <w:b/>
        </w:rPr>
        <w:t>run on any of these platforms</w:t>
      </w:r>
      <w:r>
        <w:t xml:space="preserve">. This is great for library developers who can now build libraries that </w:t>
      </w:r>
      <w:del w:id="608" w:author="Melanie Spiller" w:date="2018-01-17T15:41:00Z">
        <w:r w:rsidDel="00BB5969">
          <w:delText xml:space="preserve">can </w:delText>
        </w:r>
      </w:del>
      <w:r>
        <w:t>run on most of the .NET Platforms</w:t>
      </w:r>
      <w:ins w:id="609" w:author="Melanie Spiller" w:date="2018-01-17T15:41:00Z">
        <w:r w:rsidR="00BB5969">
          <w:t>,</w:t>
        </w:r>
      </w:ins>
      <w:r>
        <w:t xml:space="preserve"> including mobile platforms like Xamarin or other platforms like Xamarin.Mac.</w:t>
      </w:r>
    </w:p>
    <w:p w14:paraId="7488B12C" w14:textId="0EB4CAC3" w:rsidR="00071973" w:rsidRDefault="00071973">
      <w:pPr>
        <w:pStyle w:val="BodyText"/>
        <w:rPr>
          <w:ins w:id="610" w:author="Melanie Spiller" w:date="2018-01-17T15:42:00Z"/>
        </w:rPr>
        <w:pPrChange w:id="611" w:author="Melanie Spiller" w:date="2018-01-17T15:42:00Z">
          <w:pPr>
            <w:pStyle w:val="SideBar"/>
          </w:pPr>
        </w:pPrChange>
      </w:pPr>
    </w:p>
    <w:p w14:paraId="48D34181" w14:textId="31820FE8" w:rsidR="00BB5969" w:rsidRDefault="00BB5969">
      <w:pPr>
        <w:pStyle w:val="SidebarCaption"/>
        <w:pPrChange w:id="612" w:author="Melanie Spiller" w:date="2018-01-17T15:42:00Z">
          <w:pPr>
            <w:pStyle w:val="SideBar"/>
          </w:pPr>
        </w:pPrChange>
      </w:pPr>
      <w:ins w:id="613" w:author="Melanie Spiller" w:date="2018-01-17T15:42:00Z">
        <w:r>
          <w:t>Implementing .NET Standard 2.0</w:t>
        </w:r>
      </w:ins>
    </w:p>
    <w:p w14:paraId="3B01D8E6" w14:textId="550C6461" w:rsidR="00071973" w:rsidRDefault="00071973" w:rsidP="00071973">
      <w:pPr>
        <w:pStyle w:val="SideBar"/>
      </w:pPr>
      <w:r>
        <w:t xml:space="preserve">There are </w:t>
      </w:r>
      <w:r w:rsidRPr="00CA750B">
        <w:rPr>
          <w:b/>
        </w:rPr>
        <w:t>many</w:t>
      </w:r>
      <w:r>
        <w:t xml:space="preserve"> .NET Standard 2.0 implementations: .NET Core 2.0, .NET 4.61, .NET 4.71, Xamarin for iOS 10.14 all </w:t>
      </w:r>
      <w:r w:rsidRPr="00421803">
        <w:rPr>
          <w:b/>
        </w:rPr>
        <w:t>implement</w:t>
      </w:r>
      <w:r>
        <w:t xml:space="preserve"> .NET Standard 2.0. Note that these are very </w:t>
      </w:r>
      <w:r>
        <w:rPr>
          <w:b/>
        </w:rPr>
        <w:t xml:space="preserve">specific </w:t>
      </w:r>
      <w:r>
        <w:t>versions. Each of those platforms can consume a library that was built for .NET Standard 2.0 (or earlier) as well as platform</w:t>
      </w:r>
      <w:ins w:id="614" w:author="Melanie Spiller" w:date="2018-01-17T15:43:00Z">
        <w:r w:rsidR="00152638">
          <w:t>-</w:t>
        </w:r>
      </w:ins>
      <w:del w:id="615" w:author="Melanie Spiller" w:date="2018-01-17T15:43:00Z">
        <w:r w:rsidDel="00152638">
          <w:delText xml:space="preserve"> </w:delText>
        </w:r>
      </w:del>
      <w:r>
        <w:t>specific libraries for the specific platform. A .NET 4.61 application can consume both .NET Standard packages as well as .NET 4.5 assemblies</w:t>
      </w:r>
      <w:ins w:id="616" w:author="Melanie Spiller" w:date="2018-01-17T15:43:00Z">
        <w:r w:rsidR="00152638">
          <w:t>,</w:t>
        </w:r>
      </w:ins>
      <w:r>
        <w:t xml:space="preserve"> for example</w:t>
      </w:r>
      <w:ins w:id="617" w:author="Melanie Spiller" w:date="2018-01-17T15:43:00Z">
        <w:r w:rsidR="00152638">
          <w:t>,</w:t>
        </w:r>
      </w:ins>
      <w:r>
        <w:t xml:space="preserve"> and .NET Core 2.0 applications can use .NET Standard 2.0 and .NET Core assemblies</w:t>
      </w:r>
      <w:ins w:id="618" w:author="Melanie Spiller" w:date="2018-01-17T15:43:00Z">
        <w:r w:rsidR="00152638">
          <w:t>,</w:t>
        </w:r>
      </w:ins>
      <w:r>
        <w:t xml:space="preserve"> although I suspect that will be rather rare. </w:t>
      </w:r>
    </w:p>
    <w:p w14:paraId="3A449382" w14:textId="77777777" w:rsidR="00071973" w:rsidRDefault="00071973" w:rsidP="00071973">
      <w:pPr>
        <w:pStyle w:val="SideBar"/>
      </w:pPr>
    </w:p>
    <w:p w14:paraId="73DBC342" w14:textId="67FAC759" w:rsidR="00071973" w:rsidRDefault="00071973" w:rsidP="00071973">
      <w:pPr>
        <w:pStyle w:val="SideBar"/>
      </w:pPr>
      <w:r>
        <w:t>When you build class libraries going forward, you’ll want to target .NET Standard to make the library available on as many platforms as possible. Top</w:t>
      </w:r>
      <w:ins w:id="619" w:author="Melanie Spiller" w:date="2018-01-17T15:43:00Z">
        <w:r w:rsidR="00152638">
          <w:t>-</w:t>
        </w:r>
      </w:ins>
      <w:del w:id="620" w:author="Melanie Spiller" w:date="2018-01-17T15:43:00Z">
        <w:r w:rsidDel="00152638">
          <w:delText xml:space="preserve"> </w:delText>
        </w:r>
      </w:del>
      <w:r>
        <w:t xml:space="preserve">level </w:t>
      </w:r>
      <w:r>
        <w:lastRenderedPageBreak/>
        <w:t>application projects such as an ASP.NET Core project, .NET Core or full Framework Console app</w:t>
      </w:r>
      <w:ins w:id="621" w:author="Melanie Spiller" w:date="2018-01-17T15:43:00Z">
        <w:r w:rsidR="00152638">
          <w:t>s</w:t>
        </w:r>
      </w:ins>
      <w:r>
        <w:t xml:space="preserve"> will target a specific runtime. However, </w:t>
      </w:r>
      <w:del w:id="622" w:author="Melanie Spiller" w:date="2018-01-17T15:43:00Z">
        <w:r w:rsidDel="00152638">
          <w:delText xml:space="preserve">since </w:delText>
        </w:r>
      </w:del>
      <w:ins w:id="623" w:author="Melanie Spiller" w:date="2018-01-17T15:43:00Z">
        <w:r w:rsidR="00152638">
          <w:t>beca</w:t>
        </w:r>
      </w:ins>
      <w:ins w:id="624" w:author="Melanie Spiller" w:date="2018-01-17T15:44:00Z">
        <w:r w:rsidR="00152638">
          <w:t>use</w:t>
        </w:r>
      </w:ins>
      <w:ins w:id="625" w:author="Melanie Spiller" w:date="2018-01-17T15:43:00Z">
        <w:r w:rsidR="00152638">
          <w:t xml:space="preserve"> </w:t>
        </w:r>
      </w:ins>
      <w:r>
        <w:t>that runtime likely implements .NET Standard 2.0</w:t>
      </w:r>
      <w:ins w:id="626" w:author="Melanie Spiller" w:date="2018-01-17T15:44:00Z">
        <w:r w:rsidR="00152638">
          <w:t>,</w:t>
        </w:r>
      </w:ins>
      <w:r>
        <w:t xml:space="preserve"> it can then access any </w:t>
      </w:r>
      <w:ins w:id="627" w:author="Melanie Spiller" w:date="2018-01-17T15:44:00Z">
        <w:r w:rsidR="00152638">
          <w:t xml:space="preserve">of the </w:t>
        </w:r>
      </w:ins>
      <w:r>
        <w:t>.NET Standard libraries.</w:t>
      </w:r>
    </w:p>
    <w:p w14:paraId="05C646BA" w14:textId="5057D65E" w:rsidR="00071973" w:rsidRDefault="00071973">
      <w:pPr>
        <w:pStyle w:val="BodyText"/>
        <w:pPrChange w:id="628" w:author="Melanie Spiller" w:date="2018-01-17T15:43:00Z">
          <w:pPr>
            <w:pStyle w:val="SideBar"/>
          </w:pPr>
        </w:pPrChange>
      </w:pPr>
    </w:p>
    <w:p w14:paraId="54C7BF12" w14:textId="49C1C3A3" w:rsidR="000258B5" w:rsidRDefault="000258B5" w:rsidP="000258B5">
      <w:pPr>
        <w:pStyle w:val="SidebarCaption"/>
      </w:pPr>
      <w:r>
        <w:t>.NET Core Runtimes</w:t>
      </w:r>
    </w:p>
    <w:p w14:paraId="7FA4EFD0" w14:textId="253E3B30" w:rsidR="000258B5" w:rsidRDefault="000258B5" w:rsidP="000258B5">
      <w:pPr>
        <w:pStyle w:val="SideBar"/>
      </w:pPr>
      <w:r>
        <w:t>With .NET Core 2.0</w:t>
      </w:r>
      <w:ins w:id="629" w:author="Melanie Spiller" w:date="2018-01-17T15:44:00Z">
        <w:r w:rsidR="00152638">
          <w:t>,</w:t>
        </w:r>
      </w:ins>
      <w:r>
        <w:t xml:space="preserve"> Microsoft decided to go back to distributing system</w:t>
      </w:r>
      <w:ins w:id="630" w:author="Melanie Spiller" w:date="2018-01-17T15:44:00Z">
        <w:r w:rsidR="00152638">
          <w:t>-</w:t>
        </w:r>
      </w:ins>
      <w:del w:id="631" w:author="Melanie Spiller" w:date="2018-01-17T15:44:00Z">
        <w:r w:rsidDel="00152638">
          <w:delText xml:space="preserve"> </w:delText>
        </w:r>
      </w:del>
      <w:r>
        <w:t xml:space="preserve">level runtimes that are pre-installed much in the way that </w:t>
      </w:r>
      <w:ins w:id="632" w:author="Melanie Spiller" w:date="2018-01-17T15:44:00Z">
        <w:r w:rsidR="00152638">
          <w:t xml:space="preserve">the </w:t>
        </w:r>
      </w:ins>
      <w:r>
        <w:t xml:space="preserve">full .NET Framework was installed in the past. </w:t>
      </w:r>
    </w:p>
    <w:p w14:paraId="541AB316" w14:textId="77777777" w:rsidR="000258B5" w:rsidRDefault="000258B5" w:rsidP="000258B5">
      <w:pPr>
        <w:pStyle w:val="SideBar"/>
      </w:pPr>
    </w:p>
    <w:p w14:paraId="297B2AF1" w14:textId="735AC80F" w:rsidR="000258B5" w:rsidRDefault="000258B5" w:rsidP="000258B5">
      <w:pPr>
        <w:pStyle w:val="SideBar"/>
      </w:pPr>
      <w:r>
        <w:t>The big difference with the .NET Core runtimes is that each runtime is versioned and installed side</w:t>
      </w:r>
      <w:del w:id="633" w:author="Melanie Spiller" w:date="2018-01-17T15:44:00Z">
        <w:r w:rsidDel="00152638">
          <w:delText xml:space="preserve"> </w:delText>
        </w:r>
      </w:del>
      <w:ins w:id="634" w:author="Melanie Spiller" w:date="2018-01-17T15:44:00Z">
        <w:r w:rsidR="00152638">
          <w:t>-</w:t>
        </w:r>
      </w:ins>
      <w:r>
        <w:t>by</w:t>
      </w:r>
      <w:ins w:id="635" w:author="Melanie Spiller" w:date="2018-01-17T15:44:00Z">
        <w:r w:rsidR="00152638">
          <w:t>-</w:t>
        </w:r>
      </w:ins>
      <w:del w:id="636" w:author="Melanie Spiller" w:date="2018-01-17T15:44:00Z">
        <w:r w:rsidDel="00152638">
          <w:delText xml:space="preserve"> </w:delText>
        </w:r>
      </w:del>
      <w:r>
        <w:t xml:space="preserve">side with other versions. Each version can exist independently of any other version, so there are no version conflicts. </w:t>
      </w:r>
    </w:p>
    <w:p w14:paraId="391098C6" w14:textId="29847C29" w:rsidR="000258B5" w:rsidRDefault="000258B5" w:rsidP="000258B5">
      <w:pPr>
        <w:pStyle w:val="SideBar"/>
      </w:pPr>
    </w:p>
    <w:p w14:paraId="2EF0047F" w14:textId="7CB9EE8B" w:rsidR="00B9631E" w:rsidRDefault="00B9631E" w:rsidP="00B9631E">
      <w:pPr>
        <w:pStyle w:val="SideBar"/>
      </w:pPr>
      <w:r>
        <w:t>This differs from full framework runtimes, which were rev’d very infrequently and are updated in place</w:t>
      </w:r>
      <w:ins w:id="637" w:author="Melanie Spiller" w:date="2018-01-17T15:45:00Z">
        <w:r w:rsidR="00152638">
          <w:t>,</w:t>
        </w:r>
      </w:ins>
      <w:r>
        <w:t xml:space="preserve"> resulting in potential version issues.</w:t>
      </w:r>
    </w:p>
    <w:p w14:paraId="39215A2D" w14:textId="77777777" w:rsidR="00B9631E" w:rsidRDefault="00B9631E" w:rsidP="000258B5">
      <w:pPr>
        <w:pStyle w:val="SideBar"/>
      </w:pPr>
    </w:p>
    <w:p w14:paraId="2EAB2C49" w14:textId="4FABCBD6" w:rsidR="004A2ED1" w:rsidRDefault="000258B5" w:rsidP="004A2ED1">
      <w:pPr>
        <w:pStyle w:val="SideBar"/>
        <w:rPr>
          <w:ins w:id="638" w:author="Melanie Spiller" w:date="2018-01-17T15:45:00Z"/>
        </w:rPr>
      </w:pPr>
      <w:r>
        <w:t xml:space="preserve">Applications can specify exactly which version of the .NET Core runtime they want to target when the application is built and assuming </w:t>
      </w:r>
      <w:ins w:id="639" w:author="Melanie Spiller" w:date="2018-01-17T15:45:00Z">
        <w:r w:rsidR="00152638">
          <w:t xml:space="preserve">that </w:t>
        </w:r>
      </w:ins>
      <w:r>
        <w:t xml:space="preserve">the runtime is installed on the local or deployed </w:t>
      </w:r>
      <w:del w:id="640" w:author="Melanie Spiller" w:date="2018-01-17T15:45:00Z">
        <w:r w:rsidDel="00152638">
          <w:delText>machine</w:delText>
        </w:r>
      </w:del>
      <w:ins w:id="641" w:author="Melanie Spiller" w:date="2018-01-17T15:45:00Z">
        <w:r w:rsidR="00152638">
          <w:t>computer</w:t>
        </w:r>
      </w:ins>
      <w:r>
        <w:t>, the application can then run using that runtime.</w:t>
      </w:r>
    </w:p>
    <w:p w14:paraId="3DBBA7E2" w14:textId="027E2277" w:rsidR="00152638" w:rsidRDefault="00152638">
      <w:pPr>
        <w:pStyle w:val="BodyText"/>
        <w:rPr>
          <w:ins w:id="642" w:author="Rick Strahl" w:date="2018-01-19T11:12:00Z"/>
        </w:rPr>
      </w:pPr>
    </w:p>
    <w:p w14:paraId="1E36BA4C" w14:textId="77777777" w:rsidR="00AD0EC2" w:rsidRDefault="00AD0EC2">
      <w:pPr>
        <w:pStyle w:val="SidebarCaption"/>
        <w:rPr>
          <w:ins w:id="643" w:author="Rick Strahl" w:date="2018-01-19T11:12:00Z"/>
        </w:rPr>
        <w:pPrChange w:id="644" w:author="Rick Strahl" w:date="2018-01-19T11:12:00Z">
          <w:pPr>
            <w:pStyle w:val="Heading1"/>
            <w:shd w:val="clear" w:color="auto" w:fill="FFFFFF"/>
            <w:spacing w:after="240"/>
          </w:pPr>
        </w:pPrChange>
      </w:pPr>
      <w:bookmarkStart w:id="645" w:name="_Hlk504123931"/>
      <w:ins w:id="646" w:author="Rick Strahl" w:date="2018-01-19T11:12:00Z">
        <w:r>
          <w:t>Get .NET Core Help for Free</w:t>
        </w:r>
      </w:ins>
    </w:p>
    <w:p w14:paraId="3495C316" w14:textId="6E022006" w:rsidR="00AD0EC2" w:rsidRDefault="00AD0EC2">
      <w:pPr>
        <w:pStyle w:val="SideBar"/>
        <w:rPr>
          <w:ins w:id="647" w:author="Rick Strahl" w:date="2018-01-19T11:12:00Z"/>
        </w:rPr>
        <w:pPrChange w:id="648" w:author="Rick Strahl" w:date="2018-01-19T11:12:00Z">
          <w:pPr>
            <w:shd w:val="clear" w:color="auto" w:fill="FFFFFF"/>
          </w:pPr>
        </w:pPrChange>
      </w:pPr>
      <w:ins w:id="649" w:author="Rick Strahl" w:date="2018-01-19T11:12:00Z">
        <w:r>
          <w:t>Looking to create</w:t>
        </w:r>
        <w:r w:rsidR="004E19A6">
          <w:t xml:space="preserve"> </w:t>
        </w:r>
      </w:ins>
      <w:ins w:id="650" w:author="Rick Strahl" w:date="2018-01-19T11:17:00Z">
        <w:r w:rsidR="004E19A6">
          <w:t xml:space="preserve">a new </w:t>
        </w:r>
      </w:ins>
      <w:ins w:id="651" w:author="Rick Strahl" w:date="2018-01-19T11:12:00Z">
        <w:r w:rsidR="004E19A6">
          <w:t xml:space="preserve">or convert </w:t>
        </w:r>
      </w:ins>
      <w:ins w:id="652" w:author="Rick Strahl" w:date="2018-01-19T11:17:00Z">
        <w:r w:rsidR="004E19A6">
          <w:t xml:space="preserve">an </w:t>
        </w:r>
      </w:ins>
      <w:ins w:id="653" w:author="Rick Strahl" w:date="2018-01-19T11:12:00Z">
        <w:r w:rsidR="004E19A6">
          <w:t xml:space="preserve">existing </w:t>
        </w:r>
        <w:r>
          <w:t xml:space="preserve">application </w:t>
        </w:r>
      </w:ins>
      <w:ins w:id="654" w:author="Rick Strahl" w:date="2018-01-19T11:13:00Z">
        <w:r w:rsidR="004E19A6">
          <w:t xml:space="preserve">to </w:t>
        </w:r>
      </w:ins>
      <w:ins w:id="655" w:author="Rick Strahl" w:date="2018-01-19T11:12:00Z">
        <w:r>
          <w:t>.NET Core 2.0 or</w:t>
        </w:r>
      </w:ins>
      <w:ins w:id="656" w:author="Rick Strahl" w:date="2018-01-19T11:13:00Z">
        <w:r w:rsidR="004E19A6">
          <w:t xml:space="preserve"> </w:t>
        </w:r>
      </w:ins>
      <w:ins w:id="657" w:author="Rick Strahl" w:date="2018-01-19T11:14:00Z">
        <w:r w:rsidR="004E19A6">
          <w:t xml:space="preserve">ASP.NET </w:t>
        </w:r>
      </w:ins>
      <w:ins w:id="658" w:author="Rick Strahl" w:date="2018-01-19T11:12:00Z">
        <w:r>
          <w:t>Core 2.0? Get started with a FREE</w:t>
        </w:r>
      </w:ins>
      <w:ins w:id="659" w:author="Rick Strahl" w:date="2018-01-19T11:13:00Z">
        <w:r w:rsidR="004E19A6">
          <w:rPr>
            <w:rStyle w:val="m6455941650576635545msohyperlink"/>
            <w:rFonts w:ascii="Arial" w:hAnsi="Arial" w:cs="Arial"/>
            <w:sz w:val="19"/>
            <w:szCs w:val="19"/>
          </w:rPr>
          <w:t xml:space="preserve"> </w:t>
        </w:r>
      </w:ins>
      <w:ins w:id="660" w:author="Rick Strahl" w:date="2018-01-19T11:12:00Z">
        <w:r>
          <w:rPr>
            <w:rStyle w:val="m6455941650576635545msohyperlink"/>
            <w:rFonts w:ascii="Arial" w:hAnsi="Arial" w:cs="Arial"/>
            <w:sz w:val="19"/>
            <w:szCs w:val="19"/>
          </w:rPr>
          <w:t>hour-long CODE Consulting session to make sure you get started on the right foot.</w:t>
        </w:r>
      </w:ins>
      <w:ins w:id="661" w:author="Rick Strahl" w:date="2018-01-19T11:14:00Z">
        <w:r w:rsidR="004E19A6">
          <w:t xml:space="preserve"> </w:t>
        </w:r>
      </w:ins>
      <w:ins w:id="662" w:author="Rick Strahl" w:date="2018-01-19T11:12:00Z">
        <w:r>
          <w:t>Our consultants have been working with and contributing to the .NET Core and</w:t>
        </w:r>
      </w:ins>
      <w:ins w:id="663" w:author="Rick Strahl" w:date="2018-01-19T11:14:00Z">
        <w:r w:rsidR="004E19A6">
          <w:t xml:space="preserve"> ASP.NET </w:t>
        </w:r>
      </w:ins>
      <w:ins w:id="664" w:author="Rick Strahl" w:date="2018-01-19T11:12:00Z">
        <w:r>
          <w:t xml:space="preserve">Core teams since the </w:t>
        </w:r>
      </w:ins>
      <w:ins w:id="665" w:author="Rick Strahl" w:date="2018-01-19T11:13:00Z">
        <w:r w:rsidR="004E19A6">
          <w:t xml:space="preserve">early </w:t>
        </w:r>
      </w:ins>
      <w:ins w:id="666" w:author="Rick Strahl" w:date="2018-01-19T11:12:00Z">
        <w:r>
          <w:t>pre-</w:t>
        </w:r>
      </w:ins>
      <w:ins w:id="667" w:author="Rick Strahl" w:date="2018-01-19T11:13:00Z">
        <w:r w:rsidR="004E19A6">
          <w:t>release</w:t>
        </w:r>
      </w:ins>
      <w:ins w:id="668" w:author="Rick Strahl" w:date="2018-01-19T11:12:00Z">
        <w:r>
          <w:t xml:space="preserve"> builds. Leverage our team’s experience and proven track record to make sure your next project is a success. For more information visit</w:t>
        </w:r>
      </w:ins>
      <w:ins w:id="669" w:author="Rick Strahl" w:date="2018-01-19T11:13:00Z">
        <w:r w:rsidR="004E19A6">
          <w:t xml:space="preserve"> </w:t>
        </w:r>
      </w:ins>
      <w:ins w:id="670" w:author="Rick Strahl" w:date="2018-01-19T11:14:00Z">
        <w:r w:rsidR="004E19A6">
          <w:rPr>
            <w:rFonts w:ascii="Arial" w:hAnsi="Arial" w:cs="Arial"/>
            <w:sz w:val="19"/>
            <w:szCs w:val="19"/>
          </w:rPr>
          <w:fldChar w:fldCharType="begin"/>
        </w:r>
      </w:ins>
      <w:ins w:id="671" w:author="Rick Strahl" w:date="2018-05-09T14:58:00Z">
        <w:r w:rsidR="00DE3259">
          <w:rPr>
            <w:rFonts w:ascii="Arial" w:hAnsi="Arial" w:cs="Arial"/>
            <w:sz w:val="19"/>
            <w:szCs w:val="19"/>
          </w:rPr>
          <w:instrText>HYPERLINK "http://www.codemag.com/consulting"</w:instrText>
        </w:r>
        <w:r w:rsidR="00DE3259">
          <w:rPr>
            <w:rFonts w:ascii="Arial" w:hAnsi="Arial" w:cs="Arial"/>
            <w:sz w:val="19"/>
            <w:szCs w:val="19"/>
          </w:rPr>
        </w:r>
      </w:ins>
      <w:ins w:id="672" w:author="Rick Strahl" w:date="2018-01-19T11:14:00Z">
        <w:r w:rsidR="004E19A6">
          <w:rPr>
            <w:rFonts w:ascii="Arial" w:hAnsi="Arial" w:cs="Arial"/>
            <w:sz w:val="19"/>
            <w:szCs w:val="19"/>
          </w:rPr>
          <w:fldChar w:fldCharType="separate"/>
        </w:r>
      </w:ins>
      <w:ins w:id="673" w:author="Rick Strahl" w:date="2018-01-19T11:12:00Z">
        <w:r w:rsidR="004E19A6" w:rsidRPr="00A42741">
          <w:rPr>
            <w:rStyle w:val="Hyperlink"/>
            <w:rFonts w:ascii="Arial" w:hAnsi="Arial" w:cs="Arial"/>
            <w:sz w:val="19"/>
            <w:szCs w:val="19"/>
            <w:rPrChange w:id="674" w:author="Rick Strahl" w:date="2018-01-19T11:14:00Z">
              <w:rPr>
                <w:rStyle w:val="Hyperlink"/>
                <w:rFonts w:ascii="Arial" w:hAnsi="Arial" w:cs="Arial"/>
                <w:color w:val="1155CC"/>
                <w:sz w:val="19"/>
                <w:szCs w:val="19"/>
              </w:rPr>
            </w:rPrChange>
          </w:rPr>
          <w:t>www.codemag.com/consulting</w:t>
        </w:r>
      </w:ins>
      <w:ins w:id="675" w:author="Rick Strahl" w:date="2018-01-19T11:14:00Z">
        <w:r w:rsidR="004E19A6">
          <w:rPr>
            <w:rFonts w:ascii="Arial" w:hAnsi="Arial" w:cs="Arial"/>
            <w:sz w:val="19"/>
            <w:szCs w:val="19"/>
          </w:rPr>
          <w:fldChar w:fldCharType="end"/>
        </w:r>
      </w:ins>
      <w:ins w:id="676" w:author="Rick Strahl" w:date="2018-01-19T11:13:00Z">
        <w:r w:rsidR="004E19A6">
          <w:t xml:space="preserve"> </w:t>
        </w:r>
      </w:ins>
      <w:ins w:id="677" w:author="Rick Strahl" w:date="2018-01-19T11:12:00Z">
        <w:r>
          <w:t>or email us at</w:t>
        </w:r>
      </w:ins>
      <w:ins w:id="678" w:author="Rick Strahl" w:date="2018-01-19T11:13:00Z">
        <w:r w:rsidR="004E19A6">
          <w:t xml:space="preserve"> </w:t>
        </w:r>
      </w:ins>
      <w:ins w:id="679" w:author="Rick Strahl" w:date="2018-01-19T11:12:00Z">
        <w:r>
          <w:fldChar w:fldCharType="begin"/>
        </w:r>
      </w:ins>
      <w:ins w:id="680" w:author="Rick Strahl" w:date="2018-05-09T14:58:00Z">
        <w:r w:rsidR="00DE3259">
          <w:instrText>HYPERLINK "mailto:info@codemag.com" \t "_blank"</w:instrText>
        </w:r>
      </w:ins>
      <w:ins w:id="681" w:author="Rick Strahl" w:date="2018-01-19T11:12:00Z">
        <w:r>
          <w:fldChar w:fldCharType="separate"/>
        </w:r>
        <w:r>
          <w:rPr>
            <w:rStyle w:val="Hyperlink"/>
            <w:rFonts w:ascii="Arial" w:hAnsi="Arial" w:cs="Arial"/>
            <w:color w:val="1155CC"/>
            <w:sz w:val="19"/>
            <w:szCs w:val="19"/>
          </w:rPr>
          <w:t>info@codemag.com</w:t>
        </w:r>
        <w:r>
          <w:fldChar w:fldCharType="end"/>
        </w:r>
      </w:ins>
    </w:p>
    <w:bookmarkEnd w:id="645"/>
    <w:p w14:paraId="3BFCEE35" w14:textId="77777777" w:rsidR="00AD0EC2" w:rsidRDefault="00AD0EC2">
      <w:pPr>
        <w:pStyle w:val="BodyText"/>
        <w:pPrChange w:id="682" w:author="Melanie Spiller" w:date="2018-01-17T15:45:00Z">
          <w:pPr>
            <w:pStyle w:val="SideBar"/>
          </w:pPr>
        </w:pPrChange>
      </w:pPr>
    </w:p>
    <w:sectPr w:rsidR="00AD0EC2">
      <w:pgSz w:w="12240" w:h="15840"/>
      <w:pgMar w:top="72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elanie Spiller" w:date="2018-01-17T12:25:00Z" w:initials="MS">
    <w:p w14:paraId="12A2C1F4" w14:textId="54907569" w:rsidR="00665014" w:rsidRDefault="00665014">
      <w:pPr>
        <w:pStyle w:val="CommentText"/>
      </w:pPr>
      <w:r>
        <w:rPr>
          <w:rStyle w:val="CommentReference"/>
        </w:rPr>
        <w:annotationRef/>
      </w:r>
      <w:r>
        <w:t>I’m really struggling with “full framework” in this para. Sometimes, it modifies “code” and needs to be hyphenated, and sometimes it seems to be a flavor of the products. Can you work your way through this para and make it clearer?</w:t>
      </w:r>
    </w:p>
  </w:comment>
  <w:comment w:id="7" w:author="Rick Strahl" w:date="2018-01-19T10:22:00Z" w:initials="RS">
    <w:p w14:paraId="082C9FB8" w14:textId="71A6D5CE" w:rsidR="00665014" w:rsidRDefault="00665014">
      <w:pPr>
        <w:pStyle w:val="CommentText"/>
      </w:pPr>
      <w:r>
        <w:rPr>
          <w:rStyle w:val="CommentReference"/>
        </w:rPr>
        <w:annotationRef/>
      </w:r>
      <w:r>
        <w:rPr>
          <w:rStyle w:val="CommentReference"/>
        </w:rPr>
        <w:t>It’s maybe repetitive but I don’t see it as unclear. I think the minor changes you and I made here make it work better.</w:t>
      </w:r>
    </w:p>
  </w:comment>
  <w:comment w:id="8" w:author="Melanie Spiller" w:date="2018-01-17T12:26:00Z" w:initials="MS">
    <w:p w14:paraId="44F521B3" w14:textId="6C4DA6EF" w:rsidR="00665014" w:rsidRDefault="00665014">
      <w:pPr>
        <w:pStyle w:val="CommentText"/>
      </w:pPr>
      <w:r>
        <w:rPr>
          <w:rStyle w:val="CommentReference"/>
        </w:rPr>
        <w:annotationRef/>
      </w:r>
      <w:r>
        <w:t xml:space="preserve">Hmm. Do you mean “inviting,” which means that people want to check it out? “Approachable” means that people can come near it without fear. </w:t>
      </w:r>
    </w:p>
  </w:comment>
  <w:comment w:id="9" w:author="Rick Strahl" w:date="2018-01-19T10:23:00Z" w:initials="RS">
    <w:p w14:paraId="2865327A" w14:textId="31BDE2E1" w:rsidR="00665014" w:rsidRDefault="00665014">
      <w:pPr>
        <w:pStyle w:val="CommentText"/>
      </w:pPr>
      <w:r>
        <w:rPr>
          <w:rStyle w:val="CommentReference"/>
        </w:rPr>
        <w:annotationRef/>
      </w:r>
      <w:r>
        <w:t xml:space="preserve">Correct. That’s exactly the word I want because there’s been a lot of apprehension about picking up .NET Core. This first section is supposed to point out that things were difficult before, and the rest of the doc shows how things are improved and better in 2.0. </w:t>
      </w:r>
    </w:p>
  </w:comment>
  <w:comment w:id="10" w:author="Rick Strahl" w:date="2018-01-19T10:25:00Z" w:initials="RS">
    <w:p w14:paraId="5CB59758" w14:textId="3D7C015B" w:rsidR="00665014" w:rsidRDefault="00665014">
      <w:pPr>
        <w:pStyle w:val="CommentText"/>
      </w:pPr>
      <w:r>
        <w:rPr>
          <w:rStyle w:val="CommentReference"/>
        </w:rPr>
        <w:annotationRef/>
      </w:r>
    </w:p>
  </w:comment>
  <w:comment w:id="14" w:author="Melanie Spiller" w:date="2018-01-17T13:05:00Z" w:initials="MS">
    <w:p w14:paraId="5962A8B2" w14:textId="7F002FC8" w:rsidR="00665014" w:rsidRDefault="00665014">
      <w:pPr>
        <w:pStyle w:val="CommentText"/>
      </w:pPr>
      <w:r>
        <w:rPr>
          <w:rStyle w:val="CommentReference"/>
        </w:rPr>
        <w:annotationRef/>
      </w:r>
      <w:r>
        <w:t>Because the whole piece is about these AND you can’t start a sentence or a title with piece of punctuation, does this work?</w:t>
      </w:r>
    </w:p>
  </w:comment>
  <w:comment w:id="15" w:author="Melanie Spiller" w:date="2018-01-17T13:07:00Z" w:initials="MS">
    <w:p w14:paraId="4EEAAABD" w14:textId="6A42F7B5" w:rsidR="00665014" w:rsidRDefault="00665014">
      <w:pPr>
        <w:pStyle w:val="CommentText"/>
      </w:pPr>
      <w:r>
        <w:rPr>
          <w:rStyle w:val="CommentReference"/>
        </w:rPr>
        <w:annotationRef/>
      </w:r>
      <w:r>
        <w:t>Hmm. You pretty much define these things in the pull quote.</w:t>
      </w:r>
    </w:p>
  </w:comment>
  <w:comment w:id="19" w:author="Melanie Spiller" w:date="2018-01-17T13:11:00Z" w:initials="MS">
    <w:p w14:paraId="247D571B" w14:textId="273633B7" w:rsidR="00665014" w:rsidRDefault="00665014">
      <w:pPr>
        <w:pStyle w:val="CommentText"/>
      </w:pPr>
      <w:r>
        <w:rPr>
          <w:rStyle w:val="CommentReference"/>
        </w:rPr>
        <w:annotationRef/>
      </w:r>
      <w:r>
        <w:t xml:space="preserve">I’m going to have to let this go, aren’t I? &lt;weeps quietly&gt; </w:t>
      </w:r>
    </w:p>
  </w:comment>
  <w:comment w:id="20" w:author="Rick Strahl" w:date="2018-01-19T12:34:00Z" w:initials="RS">
    <w:p w14:paraId="30516986" w14:textId="7790A664" w:rsidR="00665014" w:rsidRDefault="00665014">
      <w:pPr>
        <w:pStyle w:val="CommentText"/>
      </w:pPr>
      <w:r>
        <w:rPr>
          <w:rStyle w:val="CommentReference"/>
        </w:rPr>
        <w:annotationRef/>
      </w:r>
      <w:r>
        <w:t xml:space="preserve">YESSSSSS! At least on .NET as a term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1" w:author="Melanie Spiller" w:date="2018-01-17T13:48:00Z" w:initials="MS">
    <w:p w14:paraId="3B3C724A" w14:textId="05DF3E7F" w:rsidR="00665014" w:rsidRDefault="00665014">
      <w:pPr>
        <w:pStyle w:val="CommentText"/>
      </w:pPr>
      <w:r>
        <w:rPr>
          <w:rStyle w:val="CommentReference"/>
        </w:rPr>
        <w:annotationRef/>
      </w:r>
      <w:r>
        <w:t>Hmm. Do you mean in Figure 1?</w:t>
      </w:r>
    </w:p>
  </w:comment>
  <w:comment w:id="44" w:author="Melanie Spiller" w:date="2018-01-17T14:08:00Z" w:initials="MS">
    <w:p w14:paraId="779CEFF9" w14:textId="0DC49D63" w:rsidR="00665014" w:rsidRDefault="00665014">
      <w:pPr>
        <w:pStyle w:val="CommentText"/>
      </w:pPr>
      <w:r>
        <w:rPr>
          <w:rStyle w:val="CommentReference"/>
        </w:rPr>
        <w:annotationRef/>
      </w:r>
      <w:r>
        <w:t>What a perfect word for this.</w:t>
      </w:r>
    </w:p>
  </w:comment>
  <w:comment w:id="48" w:author="Melanie Spiller" w:date="2018-01-17T14:12:00Z" w:initials="MS">
    <w:p w14:paraId="78CC7D0F" w14:textId="68A23929" w:rsidR="00665014" w:rsidRDefault="00665014">
      <w:pPr>
        <w:pStyle w:val="CommentText"/>
      </w:pPr>
      <w:r>
        <w:rPr>
          <w:rStyle w:val="CommentReference"/>
        </w:rPr>
        <w:annotationRef/>
      </w:r>
      <w:r>
        <w:t xml:space="preserve"> Do you mean .NET 4.0?</w:t>
      </w:r>
    </w:p>
  </w:comment>
  <w:comment w:id="49" w:author="Rick Strahl" w:date="2018-01-19T12:36:00Z" w:initials="RS">
    <w:p w14:paraId="6064F549" w14:textId="1BCCC59E" w:rsidR="00665014" w:rsidRDefault="00665014">
      <w:pPr>
        <w:pStyle w:val="CommentText"/>
      </w:pPr>
      <w:r>
        <w:rPr>
          <w:rStyle w:val="CommentReference"/>
        </w:rPr>
        <w:annotationRef/>
      </w:r>
      <w:r>
        <w:t>No this an actual target name</w:t>
      </w:r>
    </w:p>
  </w:comment>
  <w:comment w:id="54" w:author="Melanie Spiller" w:date="2018-01-17T14:24:00Z" w:initials="MS">
    <w:p w14:paraId="5E6B36BD" w14:textId="6D78818A" w:rsidR="00665014" w:rsidRDefault="00665014">
      <w:pPr>
        <w:pStyle w:val="CommentText"/>
      </w:pPr>
      <w:r>
        <w:rPr>
          <w:rStyle w:val="CommentReference"/>
        </w:rPr>
        <w:annotationRef/>
      </w:r>
      <w:r>
        <w:t xml:space="preserve">I’m very happy that Word didn’t call this a typo. </w:t>
      </w:r>
    </w:p>
  </w:comment>
  <w:comment w:id="55" w:author="Melanie Spiller" w:date="2018-01-17T14:28:00Z" w:initials="MS">
    <w:p w14:paraId="006B426D" w14:textId="5C7BEC47" w:rsidR="00665014" w:rsidRDefault="00665014">
      <w:pPr>
        <w:pStyle w:val="CommentText"/>
      </w:pPr>
      <w:r>
        <w:rPr>
          <w:rStyle w:val="CommentReference"/>
        </w:rPr>
        <w:annotationRef/>
      </w:r>
      <w:r>
        <w:t>Soft carriage returns in this one.</w:t>
      </w:r>
    </w:p>
  </w:comment>
  <w:comment w:id="56" w:author="Melanie Spiller" w:date="2018-01-17T14:29:00Z" w:initials="MS">
    <w:p w14:paraId="217582FA" w14:textId="4E2E120D" w:rsidR="00665014" w:rsidRDefault="00665014">
      <w:pPr>
        <w:pStyle w:val="CommentText"/>
      </w:pPr>
      <w:r>
        <w:rPr>
          <w:rStyle w:val="CommentReference"/>
        </w:rPr>
        <w:annotationRef/>
      </w:r>
      <w:r>
        <w:t>Long line</w:t>
      </w:r>
    </w:p>
  </w:comment>
  <w:comment w:id="57" w:author="Melanie Spiller" w:date="2018-01-17T14:33:00Z" w:initials="MS">
    <w:p w14:paraId="33A6020A" w14:textId="491BE892" w:rsidR="00665014" w:rsidRDefault="00665014">
      <w:pPr>
        <w:pStyle w:val="CommentText"/>
      </w:pPr>
      <w:r>
        <w:rPr>
          <w:rStyle w:val="CommentReference"/>
        </w:rPr>
        <w:annotationRef/>
      </w:r>
      <w:r>
        <w:t xml:space="preserve">Right? Because you’re moving Listing 3 away. </w:t>
      </w:r>
    </w:p>
  </w:comment>
  <w:comment w:id="61" w:author="Melanie Spiller" w:date="2018-01-17T14:37:00Z" w:initials="MS">
    <w:p w14:paraId="7CD4A6DC" w14:textId="6A3E36CA" w:rsidR="00665014" w:rsidRDefault="00665014">
      <w:pPr>
        <w:pStyle w:val="CommentText"/>
      </w:pPr>
      <w:r>
        <w:rPr>
          <w:rStyle w:val="CommentReference"/>
        </w:rPr>
        <w:annotationRef/>
      </w:r>
      <w:r>
        <w:t>Long line Break at 49 chars, pleasen</w:t>
      </w:r>
    </w:p>
  </w:comment>
  <w:comment w:id="62" w:author="Melanie Spiller" w:date="2018-01-17T14:37:00Z" w:initials="MS">
    <w:p w14:paraId="6FC8C95C" w14:textId="64962DC3" w:rsidR="00665014" w:rsidRDefault="00665014">
      <w:pPr>
        <w:pStyle w:val="CommentText"/>
      </w:pPr>
      <w:r>
        <w:rPr>
          <w:rStyle w:val="CommentReference"/>
        </w:rPr>
        <w:annotationRef/>
      </w:r>
      <w:r>
        <w:t xml:space="preserve">Long line by one char. </w:t>
      </w:r>
    </w:p>
  </w:comment>
  <w:comment w:id="63" w:author="Melanie Spiller" w:date="2018-01-17T14:37:00Z" w:initials="MS">
    <w:p w14:paraId="70668C0C" w14:textId="578B9D74" w:rsidR="00665014" w:rsidRDefault="00665014">
      <w:pPr>
        <w:pStyle w:val="CommentText"/>
      </w:pPr>
      <w:r>
        <w:rPr>
          <w:rStyle w:val="CommentReference"/>
        </w:rPr>
        <w:annotationRef/>
      </w:r>
      <w:r>
        <w:t>Long line</w:t>
      </w:r>
    </w:p>
  </w:comment>
  <w:comment w:id="64" w:author="Rick Strahl" w:date="2018-01-19T11:02:00Z" w:initials="RS">
    <w:p w14:paraId="501D420E" w14:textId="568C44C3" w:rsidR="00665014" w:rsidRDefault="00665014">
      <w:pPr>
        <w:pStyle w:val="CommentText"/>
      </w:pPr>
      <w:r>
        <w:rPr>
          <w:rStyle w:val="CommentReference"/>
        </w:rPr>
        <w:annotationRef/>
      </w:r>
      <w:r>
        <w:t>No way to break this line as the single statement is longer.</w:t>
      </w:r>
    </w:p>
  </w:comment>
  <w:comment w:id="65" w:author="Melanie Spiller" w:date="2018-01-17T14:38:00Z" w:initials="MS">
    <w:p w14:paraId="22243F83" w14:textId="0F36A185" w:rsidR="00665014" w:rsidRDefault="00665014">
      <w:pPr>
        <w:pStyle w:val="CommentText"/>
      </w:pPr>
      <w:r>
        <w:rPr>
          <w:rStyle w:val="CommentReference"/>
        </w:rPr>
        <w:annotationRef/>
      </w:r>
      <w:r>
        <w:t>Break at 49, please.</w:t>
      </w:r>
    </w:p>
  </w:comment>
  <w:comment w:id="66" w:author="Melanie Spiller" w:date="2018-01-17T14:38:00Z" w:initials="MS">
    <w:p w14:paraId="3DDF2097" w14:textId="19B9F540" w:rsidR="00665014" w:rsidRDefault="00665014">
      <w:pPr>
        <w:pStyle w:val="CommentText"/>
      </w:pPr>
      <w:r>
        <w:rPr>
          <w:rStyle w:val="CommentReference"/>
        </w:rPr>
        <w:annotationRef/>
      </w:r>
      <w:r>
        <w:t>Long line</w:t>
      </w:r>
    </w:p>
  </w:comment>
  <w:comment w:id="67" w:author="Melanie Spiller" w:date="2018-01-17T14:38:00Z" w:initials="MS">
    <w:p w14:paraId="0E02474F" w14:textId="07F33CB9" w:rsidR="00665014" w:rsidRDefault="00665014">
      <w:pPr>
        <w:pStyle w:val="CommentText"/>
      </w:pPr>
      <w:r>
        <w:rPr>
          <w:rStyle w:val="CommentReference"/>
        </w:rPr>
        <w:annotationRef/>
      </w:r>
      <w:r>
        <w:t>Tabs</w:t>
      </w:r>
    </w:p>
  </w:comment>
  <w:comment w:id="68" w:author="Melanie Spiller" w:date="2018-01-17T14:42:00Z" w:initials="MS">
    <w:p w14:paraId="18CE1A10" w14:textId="0F19505C" w:rsidR="00665014" w:rsidRDefault="00665014">
      <w:pPr>
        <w:pStyle w:val="CommentText"/>
      </w:pPr>
      <w:r>
        <w:rPr>
          <w:rStyle w:val="CommentReference"/>
        </w:rPr>
        <w:annotationRef/>
      </w:r>
      <w:r>
        <w:t>Unless you mean “and which of these lets you…”</w:t>
      </w:r>
    </w:p>
  </w:comment>
  <w:comment w:id="69" w:author="Melanie Spiller" w:date="2018-01-17T14:43:00Z" w:initials="MS">
    <w:p w14:paraId="52DFA13F" w14:textId="487DFB3C" w:rsidR="00665014" w:rsidRDefault="00665014">
      <w:pPr>
        <w:pStyle w:val="CommentText"/>
      </w:pPr>
      <w:r>
        <w:rPr>
          <w:rStyle w:val="CommentReference"/>
        </w:rPr>
        <w:annotationRef/>
      </w:r>
      <w:r>
        <w:t>Which code? One of the listings? One of the snippets?</w:t>
      </w:r>
    </w:p>
  </w:comment>
  <w:comment w:id="81" w:author="Melanie Spiller" w:date="2018-01-17T15:01:00Z" w:initials="MS">
    <w:p w14:paraId="31E65A7E" w14:textId="31FB43F2" w:rsidR="00665014" w:rsidRDefault="00665014">
      <w:pPr>
        <w:pStyle w:val="CommentText"/>
      </w:pPr>
      <w:r>
        <w:rPr>
          <w:rStyle w:val="CommentReference"/>
        </w:rPr>
        <w:annotationRef/>
      </w:r>
      <w:r>
        <w:t>Maybe just a word or two about what that was and why it worked?</w:t>
      </w:r>
    </w:p>
  </w:comment>
  <w:comment w:id="98" w:author="Melanie Spiller" w:date="2018-01-17T15:13:00Z" w:initials="MS">
    <w:p w14:paraId="412C3711" w14:textId="2EC737F2" w:rsidR="00665014" w:rsidRDefault="00665014">
      <w:pPr>
        <w:pStyle w:val="CommentText"/>
      </w:pPr>
      <w:r>
        <w:rPr>
          <w:rStyle w:val="CommentReference"/>
        </w:rPr>
        <w:annotationRef/>
      </w:r>
      <w:r>
        <w:t>Right? (missing period)</w:t>
      </w:r>
    </w:p>
  </w:comment>
  <w:comment w:id="99" w:author="Melanie Spiller" w:date="2018-01-17T15:14:00Z" w:initials="MS">
    <w:p w14:paraId="5725F0F3" w14:textId="7028BFB8" w:rsidR="00665014" w:rsidRDefault="00665014">
      <w:pPr>
        <w:pStyle w:val="CommentText"/>
      </w:pPr>
      <w:r>
        <w:rPr>
          <w:rStyle w:val="CommentReference"/>
        </w:rPr>
        <w:annotationRef/>
      </w:r>
      <w:r>
        <w:t>Right?</w:t>
      </w:r>
    </w:p>
  </w:comment>
  <w:comment w:id="100" w:author="Melanie Spiller" w:date="2018-01-17T15:14:00Z" w:initials="MS">
    <w:p w14:paraId="2026EF95" w14:textId="73F114AA" w:rsidR="00665014" w:rsidRDefault="00665014">
      <w:pPr>
        <w:pStyle w:val="CommentText"/>
      </w:pPr>
      <w:r>
        <w:rPr>
          <w:rStyle w:val="CommentReference"/>
        </w:rPr>
        <w:annotationRef/>
      </w:r>
      <w:r>
        <w:t>Tabs</w:t>
      </w:r>
    </w:p>
  </w:comment>
  <w:comment w:id="101" w:author="Melanie Spiller" w:date="2018-01-17T15:15:00Z" w:initials="MS">
    <w:p w14:paraId="5170C94A" w14:textId="520D104E" w:rsidR="00665014" w:rsidRDefault="00665014">
      <w:pPr>
        <w:pStyle w:val="CommentText"/>
      </w:pPr>
      <w:r>
        <w:rPr>
          <w:rStyle w:val="CommentReference"/>
        </w:rPr>
        <w:annotationRef/>
      </w:r>
      <w:r>
        <w:t>Not Http.sys, right?</w:t>
      </w:r>
    </w:p>
  </w:comment>
  <w:comment w:id="134" w:author="Melanie Spiller" w:date="2018-01-17T15:22:00Z" w:initials="MS">
    <w:p w14:paraId="4F486257" w14:textId="17313177" w:rsidR="00665014" w:rsidRDefault="00665014">
      <w:pPr>
        <w:pStyle w:val="CommentText"/>
      </w:pPr>
      <w:r>
        <w:rPr>
          <w:rStyle w:val="CommentReference"/>
        </w:rPr>
        <w:annotationRef/>
      </w:r>
      <w:r>
        <w:t>Is CodeBehind a thing, like a product name or a method? Or is it, as you used it here, a style of writing code?</w:t>
      </w:r>
    </w:p>
  </w:comment>
  <w:comment w:id="135" w:author="Rick Strahl" w:date="2018-01-19T11:39:00Z" w:initials="RS">
    <w:p w14:paraId="429A574A" w14:textId="04881596" w:rsidR="00665014" w:rsidRDefault="00665014">
      <w:pPr>
        <w:pStyle w:val="CommentText"/>
      </w:pPr>
      <w:r>
        <w:rPr>
          <w:rStyle w:val="CommentReference"/>
        </w:rPr>
        <w:annotationRef/>
      </w:r>
      <w:r>
        <w:t>Style of writing code that’s been commonly used in Microsoft frameworks. It should be a familiar term.</w:t>
      </w:r>
    </w:p>
  </w:comment>
  <w:comment w:id="176" w:author="Melanie Spiller" w:date="2018-01-17T15:26:00Z" w:initials="MS">
    <w:p w14:paraId="2350083D" w14:textId="769060F2" w:rsidR="00665014" w:rsidRDefault="00665014">
      <w:pPr>
        <w:pStyle w:val="CommentText"/>
      </w:pPr>
      <w:r>
        <w:rPr>
          <w:rStyle w:val="CommentReference"/>
        </w:rPr>
        <w:annotationRef/>
      </w:r>
      <w:r>
        <w:t xml:space="preserve">Same question about caps. </w:t>
      </w:r>
    </w:p>
  </w:comment>
  <w:comment w:id="177" w:author="Melanie Spiller" w:date="2018-01-17T15:27:00Z" w:initials="MS">
    <w:p w14:paraId="2E1EA46C" w14:textId="2E092F7A" w:rsidR="00665014" w:rsidRDefault="00665014">
      <w:pPr>
        <w:pStyle w:val="CommentText"/>
      </w:pPr>
      <w:r>
        <w:rPr>
          <w:rStyle w:val="CommentReference"/>
        </w:rPr>
        <w:annotationRef/>
      </w:r>
      <w:r>
        <w:t>Right?</w:t>
      </w:r>
    </w:p>
  </w:comment>
  <w:comment w:id="211" w:author="Melanie Spiller" w:date="2018-01-17T15:34:00Z" w:initials="MS">
    <w:p w14:paraId="2FF4A9E9" w14:textId="2C0C6E96" w:rsidR="00665014" w:rsidRDefault="00665014">
      <w:pPr>
        <w:pStyle w:val="CommentText"/>
      </w:pPr>
      <w:r>
        <w:rPr>
          <w:rStyle w:val="CommentReference"/>
        </w:rPr>
        <w:annotationRef/>
      </w:r>
      <w:r>
        <w:t xml:space="preserve">Hmm. You don’t mean a previous article in CODE, do you? </w:t>
      </w:r>
    </w:p>
  </w:comment>
  <w:comment w:id="253" w:author="Melanie Spiller" w:date="2018-01-17T13:09:00Z" w:initials="MS">
    <w:p w14:paraId="3880DE23" w14:textId="77777777" w:rsidR="00665014" w:rsidRDefault="00665014" w:rsidP="00A550A2">
      <w:pPr>
        <w:pStyle w:val="CommentText"/>
      </w:pPr>
      <w:r>
        <w:rPr>
          <w:rStyle w:val="CommentReference"/>
        </w:rPr>
        <w:annotationRef/>
      </w:r>
      <w:r>
        <w:t xml:space="preserve">Like sidebars, this needs to be moved to the bottom of the article, please. I can’t move it or Word’s uncute little bug eats the pretty colors in your code AND accepts my edits. </w:t>
      </w:r>
    </w:p>
  </w:comment>
  <w:comment w:id="262" w:author="Melanie Spiller" w:date="2018-01-17T13:50:00Z" w:initials="MS">
    <w:p w14:paraId="42D6BE8E" w14:textId="77777777" w:rsidR="00665014" w:rsidRDefault="00665014" w:rsidP="00A550A2">
      <w:pPr>
        <w:pStyle w:val="CommentText"/>
      </w:pPr>
      <w:r>
        <w:rPr>
          <w:rStyle w:val="CommentReference"/>
        </w:rPr>
        <w:annotationRef/>
      </w:r>
      <w:r>
        <w:t>Long line. Please break at 69 chars.</w:t>
      </w:r>
    </w:p>
  </w:comment>
  <w:comment w:id="288" w:author="Melanie Spiller" w:date="2018-01-17T13:51:00Z" w:initials="MS">
    <w:p w14:paraId="43591F42" w14:textId="77777777" w:rsidR="00665014" w:rsidRDefault="00665014" w:rsidP="00A550A2">
      <w:pPr>
        <w:pStyle w:val="CommentText"/>
      </w:pPr>
      <w:r>
        <w:rPr>
          <w:rStyle w:val="CommentReference"/>
        </w:rPr>
        <w:annotationRef/>
      </w:r>
      <w:r>
        <w:t xml:space="preserve">One itty bitty char too long. </w:t>
      </w:r>
    </w:p>
  </w:comment>
  <w:comment w:id="317" w:author="Melanie Spiller" w:date="2018-01-17T13:09:00Z" w:initials="MS">
    <w:p w14:paraId="677E298B" w14:textId="77777777" w:rsidR="00665014" w:rsidRDefault="00665014" w:rsidP="00A550A2">
      <w:pPr>
        <w:pStyle w:val="CommentText"/>
      </w:pPr>
      <w:r>
        <w:rPr>
          <w:rStyle w:val="CommentReference"/>
        </w:rPr>
        <w:annotationRef/>
      </w:r>
      <w:r>
        <w:t xml:space="preserve">Move to the bottom please. </w:t>
      </w:r>
    </w:p>
  </w:comment>
  <w:comment w:id="358" w:author="Melanie Spiller" w:date="2018-01-17T14:10:00Z" w:initials="MS">
    <w:p w14:paraId="6E0CABFC" w14:textId="77777777" w:rsidR="00665014" w:rsidRDefault="00665014" w:rsidP="00A550A2">
      <w:pPr>
        <w:pStyle w:val="CommentText"/>
      </w:pPr>
      <w:r>
        <w:rPr>
          <w:rStyle w:val="CommentReference"/>
        </w:rPr>
        <w:annotationRef/>
      </w:r>
      <w:r>
        <w:t xml:space="preserve">This line and the next one are too long. </w:t>
      </w:r>
    </w:p>
  </w:comment>
  <w:comment w:id="404" w:author="Melanie Spiller" w:date="2018-01-17T13:09:00Z" w:initials="MS">
    <w:p w14:paraId="1CEF5B74" w14:textId="77777777" w:rsidR="00665014" w:rsidRDefault="00665014" w:rsidP="009E72A5">
      <w:pPr>
        <w:pStyle w:val="CommentText"/>
      </w:pPr>
      <w:r>
        <w:rPr>
          <w:rStyle w:val="CommentReference"/>
        </w:rPr>
        <w:annotationRef/>
      </w:r>
      <w:r>
        <w:t xml:space="preserve">Move to the bottom please. </w:t>
      </w:r>
    </w:p>
  </w:comment>
  <w:comment w:id="468" w:author="Melanie Spiller" w:date="2018-01-17T14:35:00Z" w:initials="MS">
    <w:p w14:paraId="2594382D" w14:textId="77777777" w:rsidR="00665014" w:rsidRDefault="00665014" w:rsidP="009E72A5">
      <w:pPr>
        <w:pStyle w:val="CommentText"/>
      </w:pPr>
      <w:r>
        <w:rPr>
          <w:rStyle w:val="CommentReference"/>
        </w:rPr>
        <w:annotationRef/>
      </w:r>
      <w:r>
        <w:t>Soft carriage return</w:t>
      </w:r>
    </w:p>
  </w:comment>
  <w:comment w:id="477" w:author="Melanie Spiller" w:date="2018-01-17T14:35:00Z" w:initials="MS">
    <w:p w14:paraId="423BD151" w14:textId="77777777" w:rsidR="00665014" w:rsidRDefault="00665014" w:rsidP="009E72A5">
      <w:pPr>
        <w:pStyle w:val="CommentText"/>
      </w:pPr>
      <w:r>
        <w:rPr>
          <w:rStyle w:val="CommentReference"/>
        </w:rPr>
        <w:annotationRef/>
      </w:r>
      <w:r>
        <w:t>Sneaky tab.</w:t>
      </w:r>
    </w:p>
  </w:comment>
  <w:comment w:id="492" w:author="Melanie Spiller" w:date="2018-01-17T13:09:00Z" w:initials="MS">
    <w:p w14:paraId="4EFC3EBC" w14:textId="77777777" w:rsidR="00665014" w:rsidRDefault="00665014" w:rsidP="009E72A5">
      <w:pPr>
        <w:pStyle w:val="CommentText"/>
      </w:pPr>
      <w:r>
        <w:rPr>
          <w:rStyle w:val="CommentReference"/>
        </w:rPr>
        <w:annotationRef/>
      </w:r>
      <w:r>
        <w:t xml:space="preserve">Move to the bottom please. </w:t>
      </w:r>
    </w:p>
  </w:comment>
  <w:comment w:id="586" w:author="Melanie Spiller" w:date="2018-01-17T13:08:00Z" w:initials="MS">
    <w:p w14:paraId="0E62BFB8" w14:textId="77777777" w:rsidR="00665014" w:rsidRDefault="00665014" w:rsidP="009E72A5">
      <w:pPr>
        <w:pStyle w:val="CommentText"/>
      </w:pPr>
      <w:r>
        <w:rPr>
          <w:rStyle w:val="CommentReference"/>
        </w:rPr>
        <w:annotationRef/>
      </w:r>
      <w:r>
        <w:t xml:space="preserve">Move to the bottom please. </w:t>
      </w:r>
    </w:p>
  </w:comment>
  <w:comment w:id="587" w:author="Melanie Spiller" w:date="2018-01-17T15:25:00Z" w:initials="MS">
    <w:p w14:paraId="7D61A173" w14:textId="77777777" w:rsidR="00665014" w:rsidRDefault="00665014" w:rsidP="009E72A5">
      <w:pPr>
        <w:pStyle w:val="CommentText"/>
      </w:pPr>
      <w:r>
        <w:rPr>
          <w:rStyle w:val="CommentReference"/>
        </w:rPr>
        <w:annotationRef/>
      </w:r>
      <w:r>
        <w:t>I’m not sure the highlighting will show up. Is that okay?</w:t>
      </w:r>
    </w:p>
  </w:comment>
  <w:comment w:id="588" w:author="Melanie Spiller" w:date="2018-01-17T15:41:00Z" w:initials="MS">
    <w:p w14:paraId="1E0351FA" w14:textId="77777777" w:rsidR="00665014" w:rsidRDefault="00665014">
      <w:pPr>
        <w:pStyle w:val="CommentText"/>
      </w:pPr>
      <w:r>
        <w:rPr>
          <w:rStyle w:val="CommentReference"/>
        </w:rPr>
        <w:annotationRef/>
      </w:r>
      <w:r>
        <w:t>This sidebar is too long. Can you split it into two pieces?</w:t>
      </w:r>
    </w:p>
    <w:p w14:paraId="62484105" w14:textId="77777777" w:rsidR="00665014" w:rsidRDefault="00665014">
      <w:pPr>
        <w:pStyle w:val="CommentText"/>
      </w:pPr>
    </w:p>
    <w:p w14:paraId="6768E8E0" w14:textId="55134250" w:rsidR="00665014" w:rsidRDefault="00665014">
      <w:pPr>
        <w:pStyle w:val="CommentText"/>
      </w:pPr>
      <w:r>
        <w:t xml:space="preserve">Here. I did it for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A2C1F4" w15:done="1"/>
  <w15:commentEx w15:paraId="082C9FB8" w15:paraIdParent="12A2C1F4" w15:done="1"/>
  <w15:commentEx w15:paraId="44F521B3" w15:done="1"/>
  <w15:commentEx w15:paraId="2865327A" w15:paraIdParent="44F521B3" w15:done="1"/>
  <w15:commentEx w15:paraId="5CB59758" w15:paraIdParent="44F521B3" w15:done="1"/>
  <w15:commentEx w15:paraId="5962A8B2" w15:done="1"/>
  <w15:commentEx w15:paraId="4EEAAABD" w15:done="1"/>
  <w15:commentEx w15:paraId="247D571B" w15:done="1"/>
  <w15:commentEx w15:paraId="30516986" w15:paraIdParent="247D571B" w15:done="1"/>
  <w15:commentEx w15:paraId="3B3C724A" w15:done="1"/>
  <w15:commentEx w15:paraId="779CEFF9" w15:done="1"/>
  <w15:commentEx w15:paraId="78CC7D0F" w15:done="0"/>
  <w15:commentEx w15:paraId="6064F549" w15:paraIdParent="78CC7D0F" w15:done="0"/>
  <w15:commentEx w15:paraId="5E6B36BD" w15:done="1"/>
  <w15:commentEx w15:paraId="006B426D" w15:done="1"/>
  <w15:commentEx w15:paraId="217582FA" w15:done="0"/>
  <w15:commentEx w15:paraId="33A6020A" w15:done="1"/>
  <w15:commentEx w15:paraId="7CD4A6DC" w15:done="1"/>
  <w15:commentEx w15:paraId="6FC8C95C" w15:done="1"/>
  <w15:commentEx w15:paraId="70668C0C" w15:done="1"/>
  <w15:commentEx w15:paraId="501D420E" w15:paraIdParent="70668C0C" w15:done="1"/>
  <w15:commentEx w15:paraId="22243F83" w15:done="1"/>
  <w15:commentEx w15:paraId="3DDF2097" w15:done="1"/>
  <w15:commentEx w15:paraId="0E02474F" w15:done="1"/>
  <w15:commentEx w15:paraId="18CE1A10" w15:done="0"/>
  <w15:commentEx w15:paraId="52DFA13F" w15:done="0"/>
  <w15:commentEx w15:paraId="31E65A7E" w15:done="1"/>
  <w15:commentEx w15:paraId="412C3711" w15:done="1"/>
  <w15:commentEx w15:paraId="5725F0F3" w15:done="1"/>
  <w15:commentEx w15:paraId="2026EF95" w15:done="1"/>
  <w15:commentEx w15:paraId="5170C94A" w15:done="1"/>
  <w15:commentEx w15:paraId="4F486257" w15:done="1"/>
  <w15:commentEx w15:paraId="429A574A" w15:paraIdParent="4F486257" w15:done="1"/>
  <w15:commentEx w15:paraId="2350083D" w15:done="1"/>
  <w15:commentEx w15:paraId="2E1EA46C" w15:done="1"/>
  <w15:commentEx w15:paraId="2FF4A9E9" w15:done="1"/>
  <w15:commentEx w15:paraId="3880DE23" w15:done="0"/>
  <w15:commentEx w15:paraId="42D6BE8E" w15:done="0"/>
  <w15:commentEx w15:paraId="43591F42" w15:done="0"/>
  <w15:commentEx w15:paraId="677E298B" w15:done="0"/>
  <w15:commentEx w15:paraId="6E0CABFC" w15:done="0"/>
  <w15:commentEx w15:paraId="1CEF5B74" w15:done="0"/>
  <w15:commentEx w15:paraId="2594382D" w15:done="0"/>
  <w15:commentEx w15:paraId="423BD151" w15:done="0"/>
  <w15:commentEx w15:paraId="4EFC3EBC" w15:done="0"/>
  <w15:commentEx w15:paraId="0E62BFB8" w15:done="0"/>
  <w15:commentEx w15:paraId="7D61A173" w15:done="0"/>
  <w15:commentEx w15:paraId="6768E8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A2C1F4" w16cid:durableId="1E09BF24"/>
  <w16cid:commentId w16cid:paraId="082C9FB8" w16cid:durableId="1E0C455A"/>
  <w16cid:commentId w16cid:paraId="44F521B3" w16cid:durableId="1E09BF6B"/>
  <w16cid:commentId w16cid:paraId="2865327A" w16cid:durableId="1E0C4596"/>
  <w16cid:commentId w16cid:paraId="5CB59758" w16cid:durableId="1E0C4606"/>
  <w16cid:commentId w16cid:paraId="4EEAAABD" w16cid:durableId="1E09C924"/>
  <w16cid:commentId w16cid:paraId="247D571B" w16cid:durableId="1E09C9E9"/>
  <w16cid:commentId w16cid:paraId="30516986" w16cid:durableId="1E0C6439"/>
  <w16cid:commentId w16cid:paraId="3B3C724A" w16cid:durableId="1E09D2B9"/>
  <w16cid:commentId w16cid:paraId="779CEFF9" w16cid:durableId="1E09D767"/>
  <w16cid:commentId w16cid:paraId="78CC7D0F" w16cid:durableId="1E09D832"/>
  <w16cid:commentId w16cid:paraId="6064F549" w16cid:durableId="1E0C64C6"/>
  <w16cid:commentId w16cid:paraId="5E6B36BD" w16cid:durableId="1E09DB1B"/>
  <w16cid:commentId w16cid:paraId="217582FA" w16cid:durableId="1E09DC40"/>
  <w16cid:commentId w16cid:paraId="33A6020A" w16cid:durableId="1E09DD4B"/>
  <w16cid:commentId w16cid:paraId="7CD4A6DC" w16cid:durableId="1E09DE17"/>
  <w16cid:commentId w16cid:paraId="6FC8C95C" w16cid:durableId="1E09DE31"/>
  <w16cid:commentId w16cid:paraId="70668C0C" w16cid:durableId="1E09DE40"/>
  <w16cid:commentId w16cid:paraId="501D420E" w16cid:durableId="1E0C4ED3"/>
  <w16cid:commentId w16cid:paraId="22243F83" w16cid:durableId="1E09DE59"/>
  <w16cid:commentId w16cid:paraId="3DDF2097" w16cid:durableId="1E09DE64"/>
  <w16cid:commentId w16cid:paraId="18CE1A10" w16cid:durableId="1E09DF62"/>
  <w16cid:commentId w16cid:paraId="52DFA13F" w16cid:durableId="1E09DF94"/>
  <w16cid:commentId w16cid:paraId="412C3711" w16cid:durableId="1E09E6A9"/>
  <w16cid:commentId w16cid:paraId="5725F0F3" w16cid:durableId="1E09E6C8"/>
  <w16cid:commentId w16cid:paraId="5170C94A" w16cid:durableId="1E09E713"/>
  <w16cid:commentId w16cid:paraId="4F486257" w16cid:durableId="1E09E8C5"/>
  <w16cid:commentId w16cid:paraId="429A574A" w16cid:durableId="1E0C5765"/>
  <w16cid:commentId w16cid:paraId="2350083D" w16cid:durableId="1E09E9A7"/>
  <w16cid:commentId w16cid:paraId="2E1EA46C" w16cid:durableId="1E09E9F6"/>
  <w16cid:commentId w16cid:paraId="2FF4A9E9" w16cid:durableId="1E09EB73"/>
  <w16cid:commentId w16cid:paraId="3880DE23" w16cid:durableId="1E0C60AE"/>
  <w16cid:commentId w16cid:paraId="42D6BE8E" w16cid:durableId="1E0C60AD"/>
  <w16cid:commentId w16cid:paraId="43591F42" w16cid:durableId="1E0C60AC"/>
  <w16cid:commentId w16cid:paraId="677E298B" w16cid:durableId="1E0C60FC"/>
  <w16cid:commentId w16cid:paraId="1CEF5B74" w16cid:durableId="1E0C6298"/>
  <w16cid:commentId w16cid:paraId="4EFC3EBC" w16cid:durableId="1E0C62AD"/>
  <w16cid:commentId w16cid:paraId="0E62BFB8" w16cid:durableId="1E0C62C2"/>
  <w16cid:commentId w16cid:paraId="7D61A173" w16cid:durableId="1E0C62C1"/>
  <w16cid:commentId w16cid:paraId="6768E8E0" w16cid:durableId="1E09ED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826AF4"/>
    <w:multiLevelType w:val="hybridMultilevel"/>
    <w:tmpl w:val="CEE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84577"/>
    <w:multiLevelType w:val="hybridMultilevel"/>
    <w:tmpl w:val="691EFD7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0C04"/>
    <w:multiLevelType w:val="hybridMultilevel"/>
    <w:tmpl w:val="66400C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1247A"/>
    <w:multiLevelType w:val="multilevel"/>
    <w:tmpl w:val="E5406F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193007"/>
    <w:multiLevelType w:val="hybridMultilevel"/>
    <w:tmpl w:val="B7AE0B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B3C97"/>
    <w:multiLevelType w:val="hybridMultilevel"/>
    <w:tmpl w:val="719A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66DBD"/>
    <w:multiLevelType w:val="hybridMultilevel"/>
    <w:tmpl w:val="68CE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9"/>
  </w:num>
  <w:num w:numId="5">
    <w:abstractNumId w:val="3"/>
  </w:num>
  <w:num w:numId="6">
    <w:abstractNumId w:val="1"/>
  </w:num>
  <w:num w:numId="7">
    <w:abstractNumId w:val="2"/>
  </w:num>
  <w:num w:numId="8">
    <w:abstractNumId w:val="8"/>
  </w:num>
  <w:num w:numId="9">
    <w:abstractNumId w:val="4"/>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anie Spiller">
    <w15:presenceInfo w15:providerId="AD" w15:userId="S-1-5-21-3313159267-314602498-3031646979-1001"/>
  </w15:person>
  <w15:person w15:author="Rick Strahl">
    <w15:presenceInfo w15:providerId="Windows Live" w15:userId="f10c413941002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979"/>
    <w:rsid w:val="00000AF7"/>
    <w:rsid w:val="000047B2"/>
    <w:rsid w:val="00005616"/>
    <w:rsid w:val="00005ED2"/>
    <w:rsid w:val="000064D0"/>
    <w:rsid w:val="000071D2"/>
    <w:rsid w:val="0000726C"/>
    <w:rsid w:val="00007467"/>
    <w:rsid w:val="00013DDC"/>
    <w:rsid w:val="000155E4"/>
    <w:rsid w:val="000162DB"/>
    <w:rsid w:val="00021AA2"/>
    <w:rsid w:val="000221EB"/>
    <w:rsid w:val="000258B5"/>
    <w:rsid w:val="000258BA"/>
    <w:rsid w:val="000346C6"/>
    <w:rsid w:val="00036E65"/>
    <w:rsid w:val="000372CC"/>
    <w:rsid w:val="000379FE"/>
    <w:rsid w:val="0004289B"/>
    <w:rsid w:val="000436D8"/>
    <w:rsid w:val="000460A1"/>
    <w:rsid w:val="00047331"/>
    <w:rsid w:val="00050D6A"/>
    <w:rsid w:val="00051EED"/>
    <w:rsid w:val="00055844"/>
    <w:rsid w:val="00056B4C"/>
    <w:rsid w:val="0005776D"/>
    <w:rsid w:val="00064D67"/>
    <w:rsid w:val="00067040"/>
    <w:rsid w:val="0007080B"/>
    <w:rsid w:val="00070931"/>
    <w:rsid w:val="00071438"/>
    <w:rsid w:val="00071973"/>
    <w:rsid w:val="00073923"/>
    <w:rsid w:val="00073D1E"/>
    <w:rsid w:val="00077F1B"/>
    <w:rsid w:val="000813C3"/>
    <w:rsid w:val="000833B5"/>
    <w:rsid w:val="000860DD"/>
    <w:rsid w:val="00087A5A"/>
    <w:rsid w:val="00092048"/>
    <w:rsid w:val="00095FC7"/>
    <w:rsid w:val="00096908"/>
    <w:rsid w:val="000A012D"/>
    <w:rsid w:val="000A1B05"/>
    <w:rsid w:val="000A2736"/>
    <w:rsid w:val="000A27C0"/>
    <w:rsid w:val="000A55CF"/>
    <w:rsid w:val="000B4474"/>
    <w:rsid w:val="000B558E"/>
    <w:rsid w:val="000C025C"/>
    <w:rsid w:val="000C14B7"/>
    <w:rsid w:val="000C172D"/>
    <w:rsid w:val="000C2580"/>
    <w:rsid w:val="000D1E24"/>
    <w:rsid w:val="000D2181"/>
    <w:rsid w:val="000D2DCE"/>
    <w:rsid w:val="000D3684"/>
    <w:rsid w:val="000D3CF6"/>
    <w:rsid w:val="000D75EF"/>
    <w:rsid w:val="000E00E6"/>
    <w:rsid w:val="000E45DA"/>
    <w:rsid w:val="000E5E87"/>
    <w:rsid w:val="000E6B62"/>
    <w:rsid w:val="000E6BF5"/>
    <w:rsid w:val="000E7BB4"/>
    <w:rsid w:val="000F25C1"/>
    <w:rsid w:val="000F3290"/>
    <w:rsid w:val="000F38D5"/>
    <w:rsid w:val="000F527B"/>
    <w:rsid w:val="00102932"/>
    <w:rsid w:val="00103951"/>
    <w:rsid w:val="001053AB"/>
    <w:rsid w:val="001054A2"/>
    <w:rsid w:val="00110CA7"/>
    <w:rsid w:val="0011235E"/>
    <w:rsid w:val="00115CE9"/>
    <w:rsid w:val="00116664"/>
    <w:rsid w:val="00116F9B"/>
    <w:rsid w:val="0013205F"/>
    <w:rsid w:val="001345F6"/>
    <w:rsid w:val="001363C9"/>
    <w:rsid w:val="001371AF"/>
    <w:rsid w:val="00137413"/>
    <w:rsid w:val="00152638"/>
    <w:rsid w:val="00153113"/>
    <w:rsid w:val="00156532"/>
    <w:rsid w:val="00157F28"/>
    <w:rsid w:val="00161124"/>
    <w:rsid w:val="00162C62"/>
    <w:rsid w:val="00163395"/>
    <w:rsid w:val="001644B6"/>
    <w:rsid w:val="00164D96"/>
    <w:rsid w:val="001666C8"/>
    <w:rsid w:val="0017110E"/>
    <w:rsid w:val="00171384"/>
    <w:rsid w:val="001725D6"/>
    <w:rsid w:val="00173BC3"/>
    <w:rsid w:val="001818C2"/>
    <w:rsid w:val="00183F8E"/>
    <w:rsid w:val="00194503"/>
    <w:rsid w:val="001968AD"/>
    <w:rsid w:val="001A00E1"/>
    <w:rsid w:val="001A0134"/>
    <w:rsid w:val="001A0B57"/>
    <w:rsid w:val="001A10E5"/>
    <w:rsid w:val="001A110F"/>
    <w:rsid w:val="001A38F5"/>
    <w:rsid w:val="001A390B"/>
    <w:rsid w:val="001A3E35"/>
    <w:rsid w:val="001A5078"/>
    <w:rsid w:val="001A666D"/>
    <w:rsid w:val="001A7B2D"/>
    <w:rsid w:val="001B1F1A"/>
    <w:rsid w:val="001B4434"/>
    <w:rsid w:val="001B5F45"/>
    <w:rsid w:val="001C009D"/>
    <w:rsid w:val="001C25A3"/>
    <w:rsid w:val="001C324D"/>
    <w:rsid w:val="001D4F78"/>
    <w:rsid w:val="001D6F89"/>
    <w:rsid w:val="001E19A3"/>
    <w:rsid w:val="001E25F3"/>
    <w:rsid w:val="001E28EF"/>
    <w:rsid w:val="001E324D"/>
    <w:rsid w:val="001E334A"/>
    <w:rsid w:val="001E4D78"/>
    <w:rsid w:val="001E52F5"/>
    <w:rsid w:val="001F1D7F"/>
    <w:rsid w:val="001F499E"/>
    <w:rsid w:val="001F4A55"/>
    <w:rsid w:val="001F618B"/>
    <w:rsid w:val="001F649C"/>
    <w:rsid w:val="002019EF"/>
    <w:rsid w:val="002020B7"/>
    <w:rsid w:val="0020537D"/>
    <w:rsid w:val="002058B3"/>
    <w:rsid w:val="002077DC"/>
    <w:rsid w:val="00211E4F"/>
    <w:rsid w:val="00213CB6"/>
    <w:rsid w:val="00213CF5"/>
    <w:rsid w:val="00215306"/>
    <w:rsid w:val="00215937"/>
    <w:rsid w:val="00220285"/>
    <w:rsid w:val="00221D3E"/>
    <w:rsid w:val="002250E6"/>
    <w:rsid w:val="00226103"/>
    <w:rsid w:val="00226D7A"/>
    <w:rsid w:val="00226E0F"/>
    <w:rsid w:val="0023098C"/>
    <w:rsid w:val="00234939"/>
    <w:rsid w:val="00234D76"/>
    <w:rsid w:val="00252412"/>
    <w:rsid w:val="002528B6"/>
    <w:rsid w:val="00252EED"/>
    <w:rsid w:val="00254D01"/>
    <w:rsid w:val="002603E5"/>
    <w:rsid w:val="0026054D"/>
    <w:rsid w:val="00260EB8"/>
    <w:rsid w:val="00261B1F"/>
    <w:rsid w:val="00267320"/>
    <w:rsid w:val="00271A60"/>
    <w:rsid w:val="002722AB"/>
    <w:rsid w:val="002747AC"/>
    <w:rsid w:val="00274838"/>
    <w:rsid w:val="00277052"/>
    <w:rsid w:val="00277A0A"/>
    <w:rsid w:val="00277CB8"/>
    <w:rsid w:val="0028290F"/>
    <w:rsid w:val="0028414E"/>
    <w:rsid w:val="00285A05"/>
    <w:rsid w:val="00285E0B"/>
    <w:rsid w:val="00294D06"/>
    <w:rsid w:val="002954D9"/>
    <w:rsid w:val="00296A10"/>
    <w:rsid w:val="002A6ECE"/>
    <w:rsid w:val="002B0594"/>
    <w:rsid w:val="002B1C4F"/>
    <w:rsid w:val="002B3B09"/>
    <w:rsid w:val="002B5DFE"/>
    <w:rsid w:val="002B6216"/>
    <w:rsid w:val="002B69DB"/>
    <w:rsid w:val="002B7D77"/>
    <w:rsid w:val="002C051C"/>
    <w:rsid w:val="002C0C80"/>
    <w:rsid w:val="002C321D"/>
    <w:rsid w:val="002C4C57"/>
    <w:rsid w:val="002C58C8"/>
    <w:rsid w:val="002D34A4"/>
    <w:rsid w:val="002D50FD"/>
    <w:rsid w:val="002D7C45"/>
    <w:rsid w:val="002E1DCF"/>
    <w:rsid w:val="002E2B6A"/>
    <w:rsid w:val="002E3002"/>
    <w:rsid w:val="002E3A8F"/>
    <w:rsid w:val="002E5B56"/>
    <w:rsid w:val="002E69EA"/>
    <w:rsid w:val="002F016A"/>
    <w:rsid w:val="002F10DC"/>
    <w:rsid w:val="002F12F5"/>
    <w:rsid w:val="002F312A"/>
    <w:rsid w:val="002F4849"/>
    <w:rsid w:val="00302182"/>
    <w:rsid w:val="00302378"/>
    <w:rsid w:val="003051B2"/>
    <w:rsid w:val="00305470"/>
    <w:rsid w:val="00310C43"/>
    <w:rsid w:val="003111F0"/>
    <w:rsid w:val="0031157A"/>
    <w:rsid w:val="00311C25"/>
    <w:rsid w:val="003131C0"/>
    <w:rsid w:val="00314B67"/>
    <w:rsid w:val="00316740"/>
    <w:rsid w:val="00316759"/>
    <w:rsid w:val="00320A45"/>
    <w:rsid w:val="003230A1"/>
    <w:rsid w:val="00326763"/>
    <w:rsid w:val="003345EB"/>
    <w:rsid w:val="00334CC4"/>
    <w:rsid w:val="003353DD"/>
    <w:rsid w:val="00340BC5"/>
    <w:rsid w:val="00343441"/>
    <w:rsid w:val="0034490D"/>
    <w:rsid w:val="00346FE7"/>
    <w:rsid w:val="0035051C"/>
    <w:rsid w:val="003521A4"/>
    <w:rsid w:val="00354686"/>
    <w:rsid w:val="0035646D"/>
    <w:rsid w:val="003616BD"/>
    <w:rsid w:val="003652A9"/>
    <w:rsid w:val="00366DD7"/>
    <w:rsid w:val="00371DEC"/>
    <w:rsid w:val="003732E6"/>
    <w:rsid w:val="00374689"/>
    <w:rsid w:val="003768D6"/>
    <w:rsid w:val="00380027"/>
    <w:rsid w:val="00380BE9"/>
    <w:rsid w:val="003811D9"/>
    <w:rsid w:val="00382D6E"/>
    <w:rsid w:val="00385DED"/>
    <w:rsid w:val="0039274B"/>
    <w:rsid w:val="003A7164"/>
    <w:rsid w:val="003A7994"/>
    <w:rsid w:val="003B0C8C"/>
    <w:rsid w:val="003B1364"/>
    <w:rsid w:val="003B3DD3"/>
    <w:rsid w:val="003B6201"/>
    <w:rsid w:val="003B63CB"/>
    <w:rsid w:val="003C1BCC"/>
    <w:rsid w:val="003C307B"/>
    <w:rsid w:val="003C419E"/>
    <w:rsid w:val="003C677E"/>
    <w:rsid w:val="003D1DB7"/>
    <w:rsid w:val="003D5129"/>
    <w:rsid w:val="003E071A"/>
    <w:rsid w:val="003E4A8B"/>
    <w:rsid w:val="003E60BA"/>
    <w:rsid w:val="003E7A7E"/>
    <w:rsid w:val="003F1C87"/>
    <w:rsid w:val="003F297D"/>
    <w:rsid w:val="00401EF2"/>
    <w:rsid w:val="004021DF"/>
    <w:rsid w:val="00402E16"/>
    <w:rsid w:val="00405F11"/>
    <w:rsid w:val="0040620F"/>
    <w:rsid w:val="00406DE2"/>
    <w:rsid w:val="00410306"/>
    <w:rsid w:val="00412070"/>
    <w:rsid w:val="00415F4B"/>
    <w:rsid w:val="00417276"/>
    <w:rsid w:val="00421803"/>
    <w:rsid w:val="0042252F"/>
    <w:rsid w:val="00425936"/>
    <w:rsid w:val="004276A5"/>
    <w:rsid w:val="0043181F"/>
    <w:rsid w:val="00431E28"/>
    <w:rsid w:val="00433B5A"/>
    <w:rsid w:val="00435873"/>
    <w:rsid w:val="00436752"/>
    <w:rsid w:val="0043719F"/>
    <w:rsid w:val="0044024C"/>
    <w:rsid w:val="00440A8A"/>
    <w:rsid w:val="00440B9F"/>
    <w:rsid w:val="00441A21"/>
    <w:rsid w:val="00441DFE"/>
    <w:rsid w:val="0044240A"/>
    <w:rsid w:val="00442F71"/>
    <w:rsid w:val="004471B8"/>
    <w:rsid w:val="004510C7"/>
    <w:rsid w:val="0045277E"/>
    <w:rsid w:val="00455D8F"/>
    <w:rsid w:val="00456502"/>
    <w:rsid w:val="00456A5C"/>
    <w:rsid w:val="00461057"/>
    <w:rsid w:val="0046371E"/>
    <w:rsid w:val="00464AB4"/>
    <w:rsid w:val="004650AB"/>
    <w:rsid w:val="00471184"/>
    <w:rsid w:val="0047166C"/>
    <w:rsid w:val="0047234E"/>
    <w:rsid w:val="004727AD"/>
    <w:rsid w:val="00480249"/>
    <w:rsid w:val="004802AC"/>
    <w:rsid w:val="00483DA6"/>
    <w:rsid w:val="00484CCF"/>
    <w:rsid w:val="00486206"/>
    <w:rsid w:val="00486309"/>
    <w:rsid w:val="00486BEC"/>
    <w:rsid w:val="00486DF9"/>
    <w:rsid w:val="004872D0"/>
    <w:rsid w:val="004876A5"/>
    <w:rsid w:val="00487E70"/>
    <w:rsid w:val="00497B40"/>
    <w:rsid w:val="004A042C"/>
    <w:rsid w:val="004A21A9"/>
    <w:rsid w:val="004A28B7"/>
    <w:rsid w:val="004A2ED1"/>
    <w:rsid w:val="004A385D"/>
    <w:rsid w:val="004A39AE"/>
    <w:rsid w:val="004A5987"/>
    <w:rsid w:val="004B0A76"/>
    <w:rsid w:val="004B1BA4"/>
    <w:rsid w:val="004B1BBD"/>
    <w:rsid w:val="004B5D09"/>
    <w:rsid w:val="004B5F66"/>
    <w:rsid w:val="004B7D2F"/>
    <w:rsid w:val="004C05FC"/>
    <w:rsid w:val="004C1249"/>
    <w:rsid w:val="004C196B"/>
    <w:rsid w:val="004C19F7"/>
    <w:rsid w:val="004C6610"/>
    <w:rsid w:val="004C70F0"/>
    <w:rsid w:val="004D2BEB"/>
    <w:rsid w:val="004D4768"/>
    <w:rsid w:val="004D602E"/>
    <w:rsid w:val="004E09E4"/>
    <w:rsid w:val="004E0ACF"/>
    <w:rsid w:val="004E1740"/>
    <w:rsid w:val="004E19A6"/>
    <w:rsid w:val="004F4679"/>
    <w:rsid w:val="004F599F"/>
    <w:rsid w:val="004F726F"/>
    <w:rsid w:val="00500EE6"/>
    <w:rsid w:val="00501FFB"/>
    <w:rsid w:val="0050353D"/>
    <w:rsid w:val="00510496"/>
    <w:rsid w:val="00515270"/>
    <w:rsid w:val="00523439"/>
    <w:rsid w:val="0052584B"/>
    <w:rsid w:val="005306AB"/>
    <w:rsid w:val="005349E7"/>
    <w:rsid w:val="0053554B"/>
    <w:rsid w:val="00535ECF"/>
    <w:rsid w:val="00536258"/>
    <w:rsid w:val="0053783E"/>
    <w:rsid w:val="00540D8D"/>
    <w:rsid w:val="00542042"/>
    <w:rsid w:val="00545442"/>
    <w:rsid w:val="00551A41"/>
    <w:rsid w:val="005534D5"/>
    <w:rsid w:val="00553CCD"/>
    <w:rsid w:val="00554F3F"/>
    <w:rsid w:val="0056027B"/>
    <w:rsid w:val="00561481"/>
    <w:rsid w:val="005707F0"/>
    <w:rsid w:val="005727FE"/>
    <w:rsid w:val="0057424D"/>
    <w:rsid w:val="00584D2E"/>
    <w:rsid w:val="0058560F"/>
    <w:rsid w:val="00586B92"/>
    <w:rsid w:val="005917E9"/>
    <w:rsid w:val="00591983"/>
    <w:rsid w:val="00593C3C"/>
    <w:rsid w:val="00594B57"/>
    <w:rsid w:val="00596928"/>
    <w:rsid w:val="005A0581"/>
    <w:rsid w:val="005A09E5"/>
    <w:rsid w:val="005A2BA3"/>
    <w:rsid w:val="005A4EAA"/>
    <w:rsid w:val="005A7D5B"/>
    <w:rsid w:val="005B158C"/>
    <w:rsid w:val="005B1B84"/>
    <w:rsid w:val="005B2E76"/>
    <w:rsid w:val="005B4188"/>
    <w:rsid w:val="005B43B8"/>
    <w:rsid w:val="005B5210"/>
    <w:rsid w:val="005B5FF9"/>
    <w:rsid w:val="005C3B27"/>
    <w:rsid w:val="005C5934"/>
    <w:rsid w:val="005D0C59"/>
    <w:rsid w:val="005D0F8F"/>
    <w:rsid w:val="005D3040"/>
    <w:rsid w:val="005D46D0"/>
    <w:rsid w:val="005D7341"/>
    <w:rsid w:val="005E0242"/>
    <w:rsid w:val="005E1F88"/>
    <w:rsid w:val="005E24E4"/>
    <w:rsid w:val="005E2A4A"/>
    <w:rsid w:val="005E2B8E"/>
    <w:rsid w:val="005E2FD0"/>
    <w:rsid w:val="005E3FE5"/>
    <w:rsid w:val="005E555A"/>
    <w:rsid w:val="005E5D94"/>
    <w:rsid w:val="005E7998"/>
    <w:rsid w:val="005F0D97"/>
    <w:rsid w:val="005F2005"/>
    <w:rsid w:val="005F4716"/>
    <w:rsid w:val="005F474A"/>
    <w:rsid w:val="005F5957"/>
    <w:rsid w:val="006002DF"/>
    <w:rsid w:val="00601329"/>
    <w:rsid w:val="00601F5D"/>
    <w:rsid w:val="006029A0"/>
    <w:rsid w:val="006066F7"/>
    <w:rsid w:val="0060735B"/>
    <w:rsid w:val="00607956"/>
    <w:rsid w:val="00607A9C"/>
    <w:rsid w:val="00610486"/>
    <w:rsid w:val="006144C0"/>
    <w:rsid w:val="0062069B"/>
    <w:rsid w:val="00620F35"/>
    <w:rsid w:val="0062243F"/>
    <w:rsid w:val="00624CEC"/>
    <w:rsid w:val="006256B5"/>
    <w:rsid w:val="006259A6"/>
    <w:rsid w:val="00625ECE"/>
    <w:rsid w:val="00630ED4"/>
    <w:rsid w:val="00633164"/>
    <w:rsid w:val="00633BCA"/>
    <w:rsid w:val="00634932"/>
    <w:rsid w:val="0063724B"/>
    <w:rsid w:val="00641DEE"/>
    <w:rsid w:val="00642954"/>
    <w:rsid w:val="006434D3"/>
    <w:rsid w:val="0064469D"/>
    <w:rsid w:val="00647416"/>
    <w:rsid w:val="00647D94"/>
    <w:rsid w:val="0065623E"/>
    <w:rsid w:val="0065640F"/>
    <w:rsid w:val="0066128D"/>
    <w:rsid w:val="006627E0"/>
    <w:rsid w:val="006640FE"/>
    <w:rsid w:val="00665014"/>
    <w:rsid w:val="00665039"/>
    <w:rsid w:val="006660BB"/>
    <w:rsid w:val="00666EAE"/>
    <w:rsid w:val="0066777F"/>
    <w:rsid w:val="00673BB9"/>
    <w:rsid w:val="00676453"/>
    <w:rsid w:val="006824BD"/>
    <w:rsid w:val="00682A96"/>
    <w:rsid w:val="006833FA"/>
    <w:rsid w:val="00685397"/>
    <w:rsid w:val="00685EBF"/>
    <w:rsid w:val="00687D1C"/>
    <w:rsid w:val="0069018B"/>
    <w:rsid w:val="00692CF4"/>
    <w:rsid w:val="006949BF"/>
    <w:rsid w:val="006952B4"/>
    <w:rsid w:val="006954D6"/>
    <w:rsid w:val="00696E8A"/>
    <w:rsid w:val="00697D3F"/>
    <w:rsid w:val="006A09DB"/>
    <w:rsid w:val="006A6DBD"/>
    <w:rsid w:val="006B18F6"/>
    <w:rsid w:val="006B363B"/>
    <w:rsid w:val="006B4555"/>
    <w:rsid w:val="006B5A53"/>
    <w:rsid w:val="006C3BA2"/>
    <w:rsid w:val="006C79C3"/>
    <w:rsid w:val="006D0703"/>
    <w:rsid w:val="006D3F85"/>
    <w:rsid w:val="006D460E"/>
    <w:rsid w:val="006D4D63"/>
    <w:rsid w:val="006D7BBF"/>
    <w:rsid w:val="006E2B99"/>
    <w:rsid w:val="006E417F"/>
    <w:rsid w:val="006E56C7"/>
    <w:rsid w:val="006E6BF2"/>
    <w:rsid w:val="006F098B"/>
    <w:rsid w:val="006F2214"/>
    <w:rsid w:val="006F7C73"/>
    <w:rsid w:val="007001F8"/>
    <w:rsid w:val="007011F9"/>
    <w:rsid w:val="007012DB"/>
    <w:rsid w:val="007017DF"/>
    <w:rsid w:val="00701BE1"/>
    <w:rsid w:val="00702723"/>
    <w:rsid w:val="00703459"/>
    <w:rsid w:val="00703CA1"/>
    <w:rsid w:val="0071187A"/>
    <w:rsid w:val="007229C1"/>
    <w:rsid w:val="00724CE9"/>
    <w:rsid w:val="007318C3"/>
    <w:rsid w:val="007318E9"/>
    <w:rsid w:val="007328D0"/>
    <w:rsid w:val="00733A48"/>
    <w:rsid w:val="00735FC9"/>
    <w:rsid w:val="00740327"/>
    <w:rsid w:val="00740339"/>
    <w:rsid w:val="00742B70"/>
    <w:rsid w:val="0074672B"/>
    <w:rsid w:val="00746DC7"/>
    <w:rsid w:val="007524CF"/>
    <w:rsid w:val="007524DF"/>
    <w:rsid w:val="00753D42"/>
    <w:rsid w:val="00755FD5"/>
    <w:rsid w:val="0075686B"/>
    <w:rsid w:val="00761F91"/>
    <w:rsid w:val="007672B6"/>
    <w:rsid w:val="00774FA4"/>
    <w:rsid w:val="007757BC"/>
    <w:rsid w:val="007774A4"/>
    <w:rsid w:val="00777B84"/>
    <w:rsid w:val="0078059E"/>
    <w:rsid w:val="0078133E"/>
    <w:rsid w:val="00783153"/>
    <w:rsid w:val="00786139"/>
    <w:rsid w:val="007938FA"/>
    <w:rsid w:val="0079402F"/>
    <w:rsid w:val="007944F7"/>
    <w:rsid w:val="00797961"/>
    <w:rsid w:val="007A01F4"/>
    <w:rsid w:val="007A3E22"/>
    <w:rsid w:val="007A4EB4"/>
    <w:rsid w:val="007A5DBA"/>
    <w:rsid w:val="007A6B18"/>
    <w:rsid w:val="007A757C"/>
    <w:rsid w:val="007A7F42"/>
    <w:rsid w:val="007B202E"/>
    <w:rsid w:val="007B2065"/>
    <w:rsid w:val="007B36B8"/>
    <w:rsid w:val="007B4C99"/>
    <w:rsid w:val="007C145F"/>
    <w:rsid w:val="007C37C5"/>
    <w:rsid w:val="007C4C4B"/>
    <w:rsid w:val="007C4FF4"/>
    <w:rsid w:val="007C5D52"/>
    <w:rsid w:val="007D0DE1"/>
    <w:rsid w:val="007D33D8"/>
    <w:rsid w:val="007D7990"/>
    <w:rsid w:val="007E1CD3"/>
    <w:rsid w:val="007E1D08"/>
    <w:rsid w:val="007E2EB0"/>
    <w:rsid w:val="007E47B9"/>
    <w:rsid w:val="007E77CF"/>
    <w:rsid w:val="007F04B5"/>
    <w:rsid w:val="007F2666"/>
    <w:rsid w:val="007F4425"/>
    <w:rsid w:val="007F4906"/>
    <w:rsid w:val="007F5E6D"/>
    <w:rsid w:val="007F70F3"/>
    <w:rsid w:val="0080157C"/>
    <w:rsid w:val="008047CF"/>
    <w:rsid w:val="008120FB"/>
    <w:rsid w:val="00814404"/>
    <w:rsid w:val="0082354D"/>
    <w:rsid w:val="00824E0E"/>
    <w:rsid w:val="0082715C"/>
    <w:rsid w:val="0082753A"/>
    <w:rsid w:val="00830EB8"/>
    <w:rsid w:val="008337BC"/>
    <w:rsid w:val="008352FF"/>
    <w:rsid w:val="008358AE"/>
    <w:rsid w:val="008378E3"/>
    <w:rsid w:val="00837BE7"/>
    <w:rsid w:val="008411B0"/>
    <w:rsid w:val="00841573"/>
    <w:rsid w:val="008421F1"/>
    <w:rsid w:val="00842624"/>
    <w:rsid w:val="00842DC3"/>
    <w:rsid w:val="008440A1"/>
    <w:rsid w:val="00845BE0"/>
    <w:rsid w:val="00847C89"/>
    <w:rsid w:val="00851052"/>
    <w:rsid w:val="008543D0"/>
    <w:rsid w:val="00855B8A"/>
    <w:rsid w:val="00855EF3"/>
    <w:rsid w:val="0085662F"/>
    <w:rsid w:val="008729E5"/>
    <w:rsid w:val="00876F1E"/>
    <w:rsid w:val="008817AF"/>
    <w:rsid w:val="00882007"/>
    <w:rsid w:val="0088479B"/>
    <w:rsid w:val="008856AD"/>
    <w:rsid w:val="00885D5D"/>
    <w:rsid w:val="00886936"/>
    <w:rsid w:val="008870A7"/>
    <w:rsid w:val="00890D8F"/>
    <w:rsid w:val="008914AC"/>
    <w:rsid w:val="00892338"/>
    <w:rsid w:val="008938EE"/>
    <w:rsid w:val="008963A3"/>
    <w:rsid w:val="00896F41"/>
    <w:rsid w:val="00897D2F"/>
    <w:rsid w:val="00897F14"/>
    <w:rsid w:val="008A0EDB"/>
    <w:rsid w:val="008A1A65"/>
    <w:rsid w:val="008A34A6"/>
    <w:rsid w:val="008A3CB5"/>
    <w:rsid w:val="008B076A"/>
    <w:rsid w:val="008B403F"/>
    <w:rsid w:val="008B41D4"/>
    <w:rsid w:val="008B45D5"/>
    <w:rsid w:val="008C3428"/>
    <w:rsid w:val="008C3D5B"/>
    <w:rsid w:val="008C4B02"/>
    <w:rsid w:val="008C5E68"/>
    <w:rsid w:val="008C5FD1"/>
    <w:rsid w:val="008C7303"/>
    <w:rsid w:val="008D0AE3"/>
    <w:rsid w:val="008D42D5"/>
    <w:rsid w:val="008D69F1"/>
    <w:rsid w:val="008D7FB9"/>
    <w:rsid w:val="008E5BD5"/>
    <w:rsid w:val="008E7E37"/>
    <w:rsid w:val="008F185E"/>
    <w:rsid w:val="008F44D4"/>
    <w:rsid w:val="00900CA0"/>
    <w:rsid w:val="0090202E"/>
    <w:rsid w:val="00902A72"/>
    <w:rsid w:val="00903277"/>
    <w:rsid w:val="00903342"/>
    <w:rsid w:val="00904D08"/>
    <w:rsid w:val="00905DCE"/>
    <w:rsid w:val="00906ACC"/>
    <w:rsid w:val="009138FA"/>
    <w:rsid w:val="009139A5"/>
    <w:rsid w:val="00913CDB"/>
    <w:rsid w:val="009146EB"/>
    <w:rsid w:val="00914D57"/>
    <w:rsid w:val="00914EC2"/>
    <w:rsid w:val="00915847"/>
    <w:rsid w:val="009209BA"/>
    <w:rsid w:val="00920D44"/>
    <w:rsid w:val="00921E89"/>
    <w:rsid w:val="00922D94"/>
    <w:rsid w:val="009237E3"/>
    <w:rsid w:val="00924DA8"/>
    <w:rsid w:val="00925F8C"/>
    <w:rsid w:val="009270A0"/>
    <w:rsid w:val="00934D70"/>
    <w:rsid w:val="00937247"/>
    <w:rsid w:val="00941E18"/>
    <w:rsid w:val="00942689"/>
    <w:rsid w:val="00943068"/>
    <w:rsid w:val="00943258"/>
    <w:rsid w:val="00945982"/>
    <w:rsid w:val="00950E8C"/>
    <w:rsid w:val="0095623C"/>
    <w:rsid w:val="00956CB2"/>
    <w:rsid w:val="00957350"/>
    <w:rsid w:val="00957673"/>
    <w:rsid w:val="00960C6A"/>
    <w:rsid w:val="00960EF4"/>
    <w:rsid w:val="00962A47"/>
    <w:rsid w:val="00964324"/>
    <w:rsid w:val="009716C2"/>
    <w:rsid w:val="00972242"/>
    <w:rsid w:val="00976A95"/>
    <w:rsid w:val="00980586"/>
    <w:rsid w:val="00982D6B"/>
    <w:rsid w:val="00984D32"/>
    <w:rsid w:val="009905AF"/>
    <w:rsid w:val="0099522A"/>
    <w:rsid w:val="00995BE7"/>
    <w:rsid w:val="00996665"/>
    <w:rsid w:val="009A16D8"/>
    <w:rsid w:val="009A2C0C"/>
    <w:rsid w:val="009B2AAC"/>
    <w:rsid w:val="009B516F"/>
    <w:rsid w:val="009B5179"/>
    <w:rsid w:val="009B5E47"/>
    <w:rsid w:val="009C2825"/>
    <w:rsid w:val="009C2A57"/>
    <w:rsid w:val="009C64D4"/>
    <w:rsid w:val="009C6842"/>
    <w:rsid w:val="009D20D0"/>
    <w:rsid w:val="009D26F5"/>
    <w:rsid w:val="009D62CB"/>
    <w:rsid w:val="009D71EC"/>
    <w:rsid w:val="009E1BFC"/>
    <w:rsid w:val="009E249C"/>
    <w:rsid w:val="009E28B8"/>
    <w:rsid w:val="009E297A"/>
    <w:rsid w:val="009E2A1A"/>
    <w:rsid w:val="009E2E5B"/>
    <w:rsid w:val="009E3EE5"/>
    <w:rsid w:val="009E4344"/>
    <w:rsid w:val="009E489B"/>
    <w:rsid w:val="009E72A5"/>
    <w:rsid w:val="009E78A7"/>
    <w:rsid w:val="009F00FD"/>
    <w:rsid w:val="009F05E3"/>
    <w:rsid w:val="009F153C"/>
    <w:rsid w:val="009F205F"/>
    <w:rsid w:val="009F40A1"/>
    <w:rsid w:val="009F436F"/>
    <w:rsid w:val="009F6714"/>
    <w:rsid w:val="00A02763"/>
    <w:rsid w:val="00A06A41"/>
    <w:rsid w:val="00A10341"/>
    <w:rsid w:val="00A10FB7"/>
    <w:rsid w:val="00A141CC"/>
    <w:rsid w:val="00A14F70"/>
    <w:rsid w:val="00A23356"/>
    <w:rsid w:val="00A272A8"/>
    <w:rsid w:val="00A352DE"/>
    <w:rsid w:val="00A36067"/>
    <w:rsid w:val="00A377A3"/>
    <w:rsid w:val="00A439C1"/>
    <w:rsid w:val="00A43C94"/>
    <w:rsid w:val="00A44C9C"/>
    <w:rsid w:val="00A45ECA"/>
    <w:rsid w:val="00A45F86"/>
    <w:rsid w:val="00A471E6"/>
    <w:rsid w:val="00A51347"/>
    <w:rsid w:val="00A517B1"/>
    <w:rsid w:val="00A523CA"/>
    <w:rsid w:val="00A53115"/>
    <w:rsid w:val="00A550A2"/>
    <w:rsid w:val="00A56058"/>
    <w:rsid w:val="00A603F4"/>
    <w:rsid w:val="00A6112C"/>
    <w:rsid w:val="00A6114B"/>
    <w:rsid w:val="00A613A0"/>
    <w:rsid w:val="00A62C15"/>
    <w:rsid w:val="00A6564A"/>
    <w:rsid w:val="00A67949"/>
    <w:rsid w:val="00A70CE8"/>
    <w:rsid w:val="00A70D0D"/>
    <w:rsid w:val="00A73093"/>
    <w:rsid w:val="00A73651"/>
    <w:rsid w:val="00A77B98"/>
    <w:rsid w:val="00A805F6"/>
    <w:rsid w:val="00A854F4"/>
    <w:rsid w:val="00A91C1C"/>
    <w:rsid w:val="00A92DB6"/>
    <w:rsid w:val="00A93DF2"/>
    <w:rsid w:val="00A9662C"/>
    <w:rsid w:val="00A97562"/>
    <w:rsid w:val="00AA15F4"/>
    <w:rsid w:val="00AA1878"/>
    <w:rsid w:val="00AA362D"/>
    <w:rsid w:val="00AA37A3"/>
    <w:rsid w:val="00AA3CE3"/>
    <w:rsid w:val="00AA448F"/>
    <w:rsid w:val="00AA4CC6"/>
    <w:rsid w:val="00AA79E8"/>
    <w:rsid w:val="00AA7DB3"/>
    <w:rsid w:val="00AB1950"/>
    <w:rsid w:val="00AB1A03"/>
    <w:rsid w:val="00AB2E49"/>
    <w:rsid w:val="00AB76DF"/>
    <w:rsid w:val="00AC0947"/>
    <w:rsid w:val="00AC1944"/>
    <w:rsid w:val="00AC49E0"/>
    <w:rsid w:val="00AC510B"/>
    <w:rsid w:val="00AC6534"/>
    <w:rsid w:val="00AC6C6F"/>
    <w:rsid w:val="00AD0D0D"/>
    <w:rsid w:val="00AD0EC2"/>
    <w:rsid w:val="00AD1C40"/>
    <w:rsid w:val="00AD2A9A"/>
    <w:rsid w:val="00AD3AC7"/>
    <w:rsid w:val="00AD455F"/>
    <w:rsid w:val="00AE02B2"/>
    <w:rsid w:val="00AE1D76"/>
    <w:rsid w:val="00AE2CDA"/>
    <w:rsid w:val="00AE3A5A"/>
    <w:rsid w:val="00AE4F6E"/>
    <w:rsid w:val="00AE579D"/>
    <w:rsid w:val="00AE6E35"/>
    <w:rsid w:val="00AF40AB"/>
    <w:rsid w:val="00AF7301"/>
    <w:rsid w:val="00AF79CF"/>
    <w:rsid w:val="00B018DD"/>
    <w:rsid w:val="00B04235"/>
    <w:rsid w:val="00B0535D"/>
    <w:rsid w:val="00B05BC4"/>
    <w:rsid w:val="00B06581"/>
    <w:rsid w:val="00B06B3A"/>
    <w:rsid w:val="00B07EAF"/>
    <w:rsid w:val="00B11A8D"/>
    <w:rsid w:val="00B141E7"/>
    <w:rsid w:val="00B24872"/>
    <w:rsid w:val="00B255B2"/>
    <w:rsid w:val="00B26958"/>
    <w:rsid w:val="00B26DD8"/>
    <w:rsid w:val="00B336E6"/>
    <w:rsid w:val="00B33B9C"/>
    <w:rsid w:val="00B33FE4"/>
    <w:rsid w:val="00B34591"/>
    <w:rsid w:val="00B3505C"/>
    <w:rsid w:val="00B3640C"/>
    <w:rsid w:val="00B37FB8"/>
    <w:rsid w:val="00B41F79"/>
    <w:rsid w:val="00B42160"/>
    <w:rsid w:val="00B423D3"/>
    <w:rsid w:val="00B424D7"/>
    <w:rsid w:val="00B42F2B"/>
    <w:rsid w:val="00B460F1"/>
    <w:rsid w:val="00B465C2"/>
    <w:rsid w:val="00B476BA"/>
    <w:rsid w:val="00B52EB9"/>
    <w:rsid w:val="00B547E8"/>
    <w:rsid w:val="00B54AAD"/>
    <w:rsid w:val="00B56B4C"/>
    <w:rsid w:val="00B604AB"/>
    <w:rsid w:val="00B60D5C"/>
    <w:rsid w:val="00B62C31"/>
    <w:rsid w:val="00B64700"/>
    <w:rsid w:val="00B64A89"/>
    <w:rsid w:val="00B653E8"/>
    <w:rsid w:val="00B65C6C"/>
    <w:rsid w:val="00B71D7B"/>
    <w:rsid w:val="00B733A5"/>
    <w:rsid w:val="00B75527"/>
    <w:rsid w:val="00B75E1C"/>
    <w:rsid w:val="00B81D66"/>
    <w:rsid w:val="00B827AA"/>
    <w:rsid w:val="00B8682B"/>
    <w:rsid w:val="00B86A9F"/>
    <w:rsid w:val="00B87A2A"/>
    <w:rsid w:val="00B93CD1"/>
    <w:rsid w:val="00B93FDA"/>
    <w:rsid w:val="00B9631E"/>
    <w:rsid w:val="00B97A5B"/>
    <w:rsid w:val="00BA2CDE"/>
    <w:rsid w:val="00BA59CD"/>
    <w:rsid w:val="00BA72D6"/>
    <w:rsid w:val="00BB43E5"/>
    <w:rsid w:val="00BB5969"/>
    <w:rsid w:val="00BB7635"/>
    <w:rsid w:val="00BC77DD"/>
    <w:rsid w:val="00BD1A73"/>
    <w:rsid w:val="00BD7865"/>
    <w:rsid w:val="00BE21B6"/>
    <w:rsid w:val="00BE21EC"/>
    <w:rsid w:val="00BE2624"/>
    <w:rsid w:val="00BE2648"/>
    <w:rsid w:val="00BE44D1"/>
    <w:rsid w:val="00BE739A"/>
    <w:rsid w:val="00BF06DF"/>
    <w:rsid w:val="00BF0A33"/>
    <w:rsid w:val="00BF1C4F"/>
    <w:rsid w:val="00BF21D4"/>
    <w:rsid w:val="00BF2F67"/>
    <w:rsid w:val="00BF426C"/>
    <w:rsid w:val="00BF614B"/>
    <w:rsid w:val="00BF7604"/>
    <w:rsid w:val="00C04055"/>
    <w:rsid w:val="00C0426B"/>
    <w:rsid w:val="00C043DD"/>
    <w:rsid w:val="00C06772"/>
    <w:rsid w:val="00C0686E"/>
    <w:rsid w:val="00C13840"/>
    <w:rsid w:val="00C138A1"/>
    <w:rsid w:val="00C148FE"/>
    <w:rsid w:val="00C1500E"/>
    <w:rsid w:val="00C17183"/>
    <w:rsid w:val="00C20AD0"/>
    <w:rsid w:val="00C24D76"/>
    <w:rsid w:val="00C25F2B"/>
    <w:rsid w:val="00C278E0"/>
    <w:rsid w:val="00C30051"/>
    <w:rsid w:val="00C30EA7"/>
    <w:rsid w:val="00C31A06"/>
    <w:rsid w:val="00C32A97"/>
    <w:rsid w:val="00C33141"/>
    <w:rsid w:val="00C33456"/>
    <w:rsid w:val="00C34FDF"/>
    <w:rsid w:val="00C35A9B"/>
    <w:rsid w:val="00C35F41"/>
    <w:rsid w:val="00C400F6"/>
    <w:rsid w:val="00C41974"/>
    <w:rsid w:val="00C43B6C"/>
    <w:rsid w:val="00C43DEA"/>
    <w:rsid w:val="00C445E5"/>
    <w:rsid w:val="00C44DA6"/>
    <w:rsid w:val="00C4621C"/>
    <w:rsid w:val="00C519C2"/>
    <w:rsid w:val="00C5541C"/>
    <w:rsid w:val="00C558D0"/>
    <w:rsid w:val="00C55A0F"/>
    <w:rsid w:val="00C563CD"/>
    <w:rsid w:val="00C56A93"/>
    <w:rsid w:val="00C5734F"/>
    <w:rsid w:val="00C608B4"/>
    <w:rsid w:val="00C62338"/>
    <w:rsid w:val="00C62C3A"/>
    <w:rsid w:val="00C63DFF"/>
    <w:rsid w:val="00C652FB"/>
    <w:rsid w:val="00C65BC8"/>
    <w:rsid w:val="00C66602"/>
    <w:rsid w:val="00C676C8"/>
    <w:rsid w:val="00C73A58"/>
    <w:rsid w:val="00C7753F"/>
    <w:rsid w:val="00C81506"/>
    <w:rsid w:val="00C82488"/>
    <w:rsid w:val="00C86664"/>
    <w:rsid w:val="00C903C9"/>
    <w:rsid w:val="00C97303"/>
    <w:rsid w:val="00CA0A17"/>
    <w:rsid w:val="00CA26B9"/>
    <w:rsid w:val="00CA2BC6"/>
    <w:rsid w:val="00CA5974"/>
    <w:rsid w:val="00CA5B36"/>
    <w:rsid w:val="00CA5B63"/>
    <w:rsid w:val="00CA6CF1"/>
    <w:rsid w:val="00CA750B"/>
    <w:rsid w:val="00CB1F97"/>
    <w:rsid w:val="00CB371A"/>
    <w:rsid w:val="00CB42C8"/>
    <w:rsid w:val="00CB4981"/>
    <w:rsid w:val="00CC0146"/>
    <w:rsid w:val="00CC2A82"/>
    <w:rsid w:val="00CC2E3C"/>
    <w:rsid w:val="00CC70BD"/>
    <w:rsid w:val="00CD295C"/>
    <w:rsid w:val="00CD42AD"/>
    <w:rsid w:val="00CD4832"/>
    <w:rsid w:val="00CD63A0"/>
    <w:rsid w:val="00CD6BB3"/>
    <w:rsid w:val="00CD7A82"/>
    <w:rsid w:val="00CE3CD5"/>
    <w:rsid w:val="00CE4541"/>
    <w:rsid w:val="00CE74CF"/>
    <w:rsid w:val="00CE78C7"/>
    <w:rsid w:val="00CF0645"/>
    <w:rsid w:val="00CF3A03"/>
    <w:rsid w:val="00CF3E1E"/>
    <w:rsid w:val="00CF4C81"/>
    <w:rsid w:val="00CF4D50"/>
    <w:rsid w:val="00D00D13"/>
    <w:rsid w:val="00D0108B"/>
    <w:rsid w:val="00D026DD"/>
    <w:rsid w:val="00D041C0"/>
    <w:rsid w:val="00D07025"/>
    <w:rsid w:val="00D07207"/>
    <w:rsid w:val="00D072A0"/>
    <w:rsid w:val="00D15069"/>
    <w:rsid w:val="00D20F7F"/>
    <w:rsid w:val="00D2155D"/>
    <w:rsid w:val="00D22B1F"/>
    <w:rsid w:val="00D23B69"/>
    <w:rsid w:val="00D24BF3"/>
    <w:rsid w:val="00D25D22"/>
    <w:rsid w:val="00D310D7"/>
    <w:rsid w:val="00D33070"/>
    <w:rsid w:val="00D33230"/>
    <w:rsid w:val="00D33849"/>
    <w:rsid w:val="00D432EC"/>
    <w:rsid w:val="00D43A22"/>
    <w:rsid w:val="00D43BB3"/>
    <w:rsid w:val="00D500E0"/>
    <w:rsid w:val="00D52019"/>
    <w:rsid w:val="00D56B84"/>
    <w:rsid w:val="00D600B1"/>
    <w:rsid w:val="00D6276B"/>
    <w:rsid w:val="00D62EA8"/>
    <w:rsid w:val="00D639EB"/>
    <w:rsid w:val="00D65B74"/>
    <w:rsid w:val="00D66A36"/>
    <w:rsid w:val="00D70366"/>
    <w:rsid w:val="00D70E89"/>
    <w:rsid w:val="00D71419"/>
    <w:rsid w:val="00D768E7"/>
    <w:rsid w:val="00D76EA6"/>
    <w:rsid w:val="00D801E8"/>
    <w:rsid w:val="00D835A3"/>
    <w:rsid w:val="00D85585"/>
    <w:rsid w:val="00D85C7D"/>
    <w:rsid w:val="00D862B8"/>
    <w:rsid w:val="00D868FC"/>
    <w:rsid w:val="00D90D20"/>
    <w:rsid w:val="00D939C5"/>
    <w:rsid w:val="00D94867"/>
    <w:rsid w:val="00D9586C"/>
    <w:rsid w:val="00DA0770"/>
    <w:rsid w:val="00DA08A3"/>
    <w:rsid w:val="00DA1D1C"/>
    <w:rsid w:val="00DB6113"/>
    <w:rsid w:val="00DC3493"/>
    <w:rsid w:val="00DD2E14"/>
    <w:rsid w:val="00DD4AD8"/>
    <w:rsid w:val="00DE0E16"/>
    <w:rsid w:val="00DE3259"/>
    <w:rsid w:val="00DE49D4"/>
    <w:rsid w:val="00DE6087"/>
    <w:rsid w:val="00DE62B1"/>
    <w:rsid w:val="00DE7121"/>
    <w:rsid w:val="00DE7D76"/>
    <w:rsid w:val="00DF03DF"/>
    <w:rsid w:val="00DF3651"/>
    <w:rsid w:val="00DF55A1"/>
    <w:rsid w:val="00E00C31"/>
    <w:rsid w:val="00E0146D"/>
    <w:rsid w:val="00E01494"/>
    <w:rsid w:val="00E02C93"/>
    <w:rsid w:val="00E041F5"/>
    <w:rsid w:val="00E05D5B"/>
    <w:rsid w:val="00E06514"/>
    <w:rsid w:val="00E11D6B"/>
    <w:rsid w:val="00E17B55"/>
    <w:rsid w:val="00E337BF"/>
    <w:rsid w:val="00E34403"/>
    <w:rsid w:val="00E37654"/>
    <w:rsid w:val="00E40544"/>
    <w:rsid w:val="00E41A20"/>
    <w:rsid w:val="00E42789"/>
    <w:rsid w:val="00E462C3"/>
    <w:rsid w:val="00E5065F"/>
    <w:rsid w:val="00E50BA7"/>
    <w:rsid w:val="00E5302D"/>
    <w:rsid w:val="00E54099"/>
    <w:rsid w:val="00E572E3"/>
    <w:rsid w:val="00E606E4"/>
    <w:rsid w:val="00E63BA5"/>
    <w:rsid w:val="00E6480A"/>
    <w:rsid w:val="00E64970"/>
    <w:rsid w:val="00E64C9F"/>
    <w:rsid w:val="00E65702"/>
    <w:rsid w:val="00E65EAA"/>
    <w:rsid w:val="00E83711"/>
    <w:rsid w:val="00E83716"/>
    <w:rsid w:val="00E843F9"/>
    <w:rsid w:val="00E84E38"/>
    <w:rsid w:val="00E87B12"/>
    <w:rsid w:val="00E90624"/>
    <w:rsid w:val="00E90B24"/>
    <w:rsid w:val="00E94217"/>
    <w:rsid w:val="00E958E6"/>
    <w:rsid w:val="00E95B1E"/>
    <w:rsid w:val="00EA0885"/>
    <w:rsid w:val="00EA1E8A"/>
    <w:rsid w:val="00EA2922"/>
    <w:rsid w:val="00EA343A"/>
    <w:rsid w:val="00EA41DE"/>
    <w:rsid w:val="00EA5E56"/>
    <w:rsid w:val="00EA6079"/>
    <w:rsid w:val="00EB0FB9"/>
    <w:rsid w:val="00EB12AC"/>
    <w:rsid w:val="00EB3DF7"/>
    <w:rsid w:val="00EB4F8A"/>
    <w:rsid w:val="00EB4FFA"/>
    <w:rsid w:val="00EB7188"/>
    <w:rsid w:val="00EB79BB"/>
    <w:rsid w:val="00EC0384"/>
    <w:rsid w:val="00EC2E73"/>
    <w:rsid w:val="00EC40FF"/>
    <w:rsid w:val="00ED2412"/>
    <w:rsid w:val="00EE19ED"/>
    <w:rsid w:val="00EE303F"/>
    <w:rsid w:val="00EE3FFE"/>
    <w:rsid w:val="00EE6546"/>
    <w:rsid w:val="00EE7605"/>
    <w:rsid w:val="00EF2364"/>
    <w:rsid w:val="00EF2606"/>
    <w:rsid w:val="00EF3F3F"/>
    <w:rsid w:val="00EF74AF"/>
    <w:rsid w:val="00F044E8"/>
    <w:rsid w:val="00F0505E"/>
    <w:rsid w:val="00F0554C"/>
    <w:rsid w:val="00F06D68"/>
    <w:rsid w:val="00F07745"/>
    <w:rsid w:val="00F102FF"/>
    <w:rsid w:val="00F13F9F"/>
    <w:rsid w:val="00F144E3"/>
    <w:rsid w:val="00F155CD"/>
    <w:rsid w:val="00F21649"/>
    <w:rsid w:val="00F22DA0"/>
    <w:rsid w:val="00F2476C"/>
    <w:rsid w:val="00F27A01"/>
    <w:rsid w:val="00F27FF7"/>
    <w:rsid w:val="00F30100"/>
    <w:rsid w:val="00F30B69"/>
    <w:rsid w:val="00F32BF4"/>
    <w:rsid w:val="00F33EB9"/>
    <w:rsid w:val="00F34319"/>
    <w:rsid w:val="00F35B2F"/>
    <w:rsid w:val="00F37042"/>
    <w:rsid w:val="00F43FBA"/>
    <w:rsid w:val="00F45B74"/>
    <w:rsid w:val="00F52141"/>
    <w:rsid w:val="00F544E4"/>
    <w:rsid w:val="00F561C6"/>
    <w:rsid w:val="00F576CE"/>
    <w:rsid w:val="00F57E08"/>
    <w:rsid w:val="00F67838"/>
    <w:rsid w:val="00F70119"/>
    <w:rsid w:val="00F70533"/>
    <w:rsid w:val="00F713CE"/>
    <w:rsid w:val="00F73FD7"/>
    <w:rsid w:val="00F751A5"/>
    <w:rsid w:val="00F755E8"/>
    <w:rsid w:val="00F77EB6"/>
    <w:rsid w:val="00F81F2C"/>
    <w:rsid w:val="00F81FE8"/>
    <w:rsid w:val="00F8348B"/>
    <w:rsid w:val="00F84366"/>
    <w:rsid w:val="00F91596"/>
    <w:rsid w:val="00F91A86"/>
    <w:rsid w:val="00F945EA"/>
    <w:rsid w:val="00FA4F2F"/>
    <w:rsid w:val="00FA6550"/>
    <w:rsid w:val="00FB2EFA"/>
    <w:rsid w:val="00FB45F3"/>
    <w:rsid w:val="00FB511E"/>
    <w:rsid w:val="00FB608B"/>
    <w:rsid w:val="00FC2B87"/>
    <w:rsid w:val="00FC477B"/>
    <w:rsid w:val="00FC4B36"/>
    <w:rsid w:val="00FC4F3A"/>
    <w:rsid w:val="00FC55F2"/>
    <w:rsid w:val="00FC67EB"/>
    <w:rsid w:val="00FC6D49"/>
    <w:rsid w:val="00FD0113"/>
    <w:rsid w:val="00FD0217"/>
    <w:rsid w:val="00FD06ED"/>
    <w:rsid w:val="00FD0B05"/>
    <w:rsid w:val="00FD16AA"/>
    <w:rsid w:val="00FD1E71"/>
    <w:rsid w:val="00FD2439"/>
    <w:rsid w:val="00FD39D4"/>
    <w:rsid w:val="00FD5B99"/>
    <w:rsid w:val="00FE1B72"/>
    <w:rsid w:val="00FE26F8"/>
    <w:rsid w:val="00FE324F"/>
    <w:rsid w:val="00FE3E81"/>
    <w:rsid w:val="00FE4185"/>
    <w:rsid w:val="00FE5D19"/>
    <w:rsid w:val="00FE6427"/>
    <w:rsid w:val="00FF0142"/>
    <w:rsid w:val="00FF3180"/>
    <w:rsid w:val="00FF403F"/>
    <w:rsid w:val="00FF4613"/>
    <w:rsid w:val="00FF4A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30697"/>
  <w15:docId w15:val="{7B43940F-32B1-4151-AF93-0A020467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BB3"/>
    <w:rPr>
      <w:rFonts w:ascii="Verdana" w:hAnsi="Verdana"/>
    </w:rPr>
  </w:style>
  <w:style w:type="paragraph" w:styleId="Heading1">
    <w:name w:val="heading 1"/>
    <w:basedOn w:val="Normal"/>
    <w:next w:val="BodyText"/>
    <w:qFormat/>
    <w:rsid w:val="00D43BB3"/>
    <w:pPr>
      <w:keepNext/>
      <w:spacing w:before="240" w:after="60"/>
      <w:outlineLvl w:val="0"/>
    </w:pPr>
    <w:rPr>
      <w:rFonts w:ascii="Segoe UI Light" w:hAnsi="Segoe UI Light"/>
      <w:b/>
      <w:color w:val="000080"/>
      <w:kern w:val="32"/>
      <w:sz w:val="56"/>
    </w:rPr>
  </w:style>
  <w:style w:type="paragraph" w:styleId="Heading2">
    <w:name w:val="heading 2"/>
    <w:basedOn w:val="Normal"/>
    <w:next w:val="BodyText"/>
    <w:qFormat/>
    <w:rsid w:val="00D43BB3"/>
    <w:pPr>
      <w:keepNext/>
      <w:spacing w:before="240" w:after="60"/>
      <w:outlineLvl w:val="1"/>
    </w:pPr>
    <w:rPr>
      <w:rFonts w:ascii="Segoe UI Light" w:hAnsi="Segoe UI Light"/>
      <w:color w:val="CC0000"/>
      <w:sz w:val="40"/>
    </w:rPr>
  </w:style>
  <w:style w:type="paragraph" w:styleId="Heading3">
    <w:name w:val="heading 3"/>
    <w:basedOn w:val="Heading2"/>
    <w:next w:val="BodyText"/>
    <w:qFormat/>
    <w:rsid w:val="00D43BB3"/>
    <w:pPr>
      <w:outlineLvl w:val="2"/>
    </w:pPr>
    <w:rPr>
      <w:color w:val="538135"/>
      <w:sz w:val="36"/>
    </w:rPr>
  </w:style>
  <w:style w:type="paragraph" w:styleId="Heading4">
    <w:name w:val="heading 4"/>
    <w:basedOn w:val="Heading2"/>
    <w:next w:val="Normal"/>
    <w:rsid w:val="00D43BB3"/>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1stSentence">
    <w:name w:val="Intro 1st Sentence"/>
    <w:basedOn w:val="Normal"/>
    <w:link w:val="Intro1stSentenceChar"/>
    <w:rsid w:val="00D43BB3"/>
    <w:pPr>
      <w:ind w:right="2707"/>
    </w:pPr>
    <w:rPr>
      <w:color w:val="993300"/>
      <w:sz w:val="24"/>
    </w:rPr>
  </w:style>
  <w:style w:type="paragraph" w:customStyle="1" w:styleId="FigureCaption">
    <w:name w:val="Figure Caption"/>
    <w:basedOn w:val="Normal"/>
    <w:next w:val="BodyText"/>
    <w:link w:val="FigureCaptionChar"/>
    <w:rsid w:val="00D43BB3"/>
    <w:rPr>
      <w:color w:val="1F497D"/>
    </w:rPr>
  </w:style>
  <w:style w:type="paragraph" w:customStyle="1" w:styleId="SideBar">
    <w:name w:val="SideBar"/>
    <w:basedOn w:val="Normal"/>
    <w:rsid w:val="00D43BB3"/>
    <w:pPr>
      <w:pBdr>
        <w:right w:val="single" w:sz="2" w:space="4" w:color="0000FF"/>
      </w:pBdr>
      <w:ind w:left="720" w:right="5760"/>
    </w:pPr>
    <w:rPr>
      <w:rFonts w:ascii="Calibri" w:hAnsi="Calibri"/>
      <w:color w:val="1F497D"/>
    </w:rPr>
  </w:style>
  <w:style w:type="paragraph" w:styleId="BodyText">
    <w:name w:val="Body Text"/>
    <w:basedOn w:val="Normal"/>
    <w:rsid w:val="00D43BB3"/>
    <w:pPr>
      <w:jc w:val="both"/>
    </w:pPr>
    <w:rPr>
      <w:rFonts w:ascii="Calibri" w:hAnsi="Calibri"/>
    </w:rPr>
  </w:style>
  <w:style w:type="paragraph" w:customStyle="1" w:styleId="FastFactsHeader">
    <w:name w:val="Fast Facts Header"/>
    <w:basedOn w:val="Normal"/>
    <w:rsid w:val="00D43BB3"/>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D43BB3"/>
    <w:pPr>
      <w:pBdr>
        <w:right w:val="single" w:sz="4" w:space="4" w:color="0000FF"/>
      </w:pBdr>
      <w:ind w:left="720" w:right="5760"/>
    </w:pPr>
    <w:rPr>
      <w:rFonts w:ascii="Calibri" w:hAnsi="Calibri"/>
      <w:b/>
      <w:color w:val="538135"/>
      <w:sz w:val="24"/>
    </w:rPr>
  </w:style>
  <w:style w:type="paragraph" w:customStyle="1" w:styleId="Bio">
    <w:name w:val="Bio"/>
    <w:basedOn w:val="AuthorName"/>
    <w:rsid w:val="00D43BB3"/>
    <w:rPr>
      <w:b w:val="0"/>
      <w:sz w:val="20"/>
    </w:rPr>
  </w:style>
  <w:style w:type="paragraph" w:customStyle="1" w:styleId="SidebarCaption">
    <w:name w:val="Sidebar Caption"/>
    <w:basedOn w:val="SideBar"/>
    <w:rsid w:val="00D43BB3"/>
    <w:rPr>
      <w:b/>
      <w:sz w:val="24"/>
    </w:rPr>
  </w:style>
  <w:style w:type="paragraph" w:customStyle="1" w:styleId="AuthorEmailandPhone">
    <w:name w:val="Author Email and Phone"/>
    <w:basedOn w:val="AuthorName"/>
    <w:rsid w:val="00D43BB3"/>
    <w:rPr>
      <w:b w:val="0"/>
      <w:sz w:val="20"/>
      <w:u w:val="single"/>
    </w:rPr>
  </w:style>
  <w:style w:type="paragraph" w:customStyle="1" w:styleId="PullQuote">
    <w:name w:val="PullQuote"/>
    <w:basedOn w:val="Normal"/>
    <w:rsid w:val="00D43BB3"/>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D43BB3"/>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D43BB3"/>
    <w:pPr>
      <w:shd w:val="clear" w:color="auto" w:fill="D9D9D9"/>
      <w:ind w:right="1872"/>
    </w:pPr>
  </w:style>
  <w:style w:type="paragraph" w:customStyle="1" w:styleId="CodeListingHeader">
    <w:name w:val="Code Listing Header"/>
    <w:basedOn w:val="CodeSnippet"/>
    <w:next w:val="CodeListing"/>
    <w:rsid w:val="00D43BB3"/>
    <w:pPr>
      <w:shd w:val="clear" w:color="auto" w:fill="0060A8"/>
      <w:ind w:right="1872"/>
    </w:pPr>
    <w:rPr>
      <w:rFonts w:ascii="Calibri" w:hAnsi="Calibri"/>
      <w:color w:val="FFFFFF"/>
      <w:sz w:val="24"/>
    </w:rPr>
  </w:style>
  <w:style w:type="paragraph" w:customStyle="1" w:styleId="FastFactsText">
    <w:name w:val="Fast Facts Text"/>
    <w:basedOn w:val="FastFactsHeader"/>
    <w:rsid w:val="00D43BB3"/>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D43BB3"/>
    <w:rPr>
      <w:bCs/>
      <w:color w:val="auto"/>
    </w:rPr>
  </w:style>
  <w:style w:type="character" w:customStyle="1" w:styleId="Intro1stSentenceChar">
    <w:name w:val="Intro 1st Sentence Char"/>
    <w:link w:val="Intro1stSentence"/>
    <w:rsid w:val="00D43BB3"/>
    <w:rPr>
      <w:rFonts w:ascii="Verdana" w:hAnsi="Verdana"/>
      <w:color w:val="993300"/>
      <w:sz w:val="24"/>
    </w:rPr>
  </w:style>
  <w:style w:type="character" w:customStyle="1" w:styleId="IntroremainingChar">
    <w:name w:val="Intro (remaining) Char"/>
    <w:link w:val="Introremaining"/>
    <w:rsid w:val="00D43BB3"/>
    <w:rPr>
      <w:rFonts w:ascii="Verdana" w:hAnsi="Verdana"/>
      <w:bCs/>
      <w:sz w:val="24"/>
    </w:rPr>
  </w:style>
  <w:style w:type="paragraph" w:customStyle="1" w:styleId="FigureCaptionBold">
    <w:name w:val="Figure Caption + Bold"/>
    <w:basedOn w:val="FigureCaption"/>
    <w:link w:val="FigureCaptionBoldChar"/>
    <w:rsid w:val="00D43BB3"/>
    <w:rPr>
      <w:b/>
      <w:bCs/>
      <w:iCs/>
    </w:rPr>
  </w:style>
  <w:style w:type="character" w:customStyle="1" w:styleId="FigureCaptionChar">
    <w:name w:val="Figure Caption Char"/>
    <w:link w:val="FigureCaption"/>
    <w:rsid w:val="00D43BB3"/>
    <w:rPr>
      <w:rFonts w:ascii="Verdana" w:hAnsi="Verdana"/>
      <w:color w:val="1F497D"/>
    </w:rPr>
  </w:style>
  <w:style w:type="character" w:customStyle="1" w:styleId="FigureCaptionBoldChar">
    <w:name w:val="Figure Caption + Bold Char"/>
    <w:link w:val="FigureCaptionBold"/>
    <w:rsid w:val="00D43BB3"/>
    <w:rPr>
      <w:rFonts w:ascii="Verdana" w:hAnsi="Verdana"/>
      <w:b/>
      <w:bCs/>
      <w:iCs/>
      <w:color w:val="1F497D"/>
    </w:rPr>
  </w:style>
  <w:style w:type="paragraph" w:customStyle="1" w:styleId="NumberedBodyText">
    <w:name w:val="Numbered Body Text"/>
    <w:basedOn w:val="BodyText"/>
    <w:rsid w:val="00D43BB3"/>
    <w:pPr>
      <w:numPr>
        <w:numId w:val="1"/>
      </w:numPr>
    </w:pPr>
  </w:style>
  <w:style w:type="paragraph" w:customStyle="1" w:styleId="BullettedBodyText">
    <w:name w:val="Bulletted Body Text"/>
    <w:basedOn w:val="BodyText"/>
    <w:rsid w:val="00D43BB3"/>
    <w:pPr>
      <w:numPr>
        <w:numId w:val="2"/>
      </w:numPr>
    </w:pPr>
  </w:style>
  <w:style w:type="character" w:styleId="Hyperlink">
    <w:name w:val="Hyperlink"/>
    <w:rsid w:val="00D43BB3"/>
    <w:rPr>
      <w:color w:val="0000FF"/>
      <w:u w:val="single"/>
    </w:rPr>
  </w:style>
  <w:style w:type="paragraph" w:customStyle="1" w:styleId="TableHeading">
    <w:name w:val="Table Heading"/>
    <w:basedOn w:val="Normal"/>
    <w:rsid w:val="00D43BB3"/>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D43BB3"/>
    <w:pPr>
      <w:shd w:val="clear" w:color="auto" w:fill="DCE6F2"/>
    </w:pPr>
    <w:rPr>
      <w:rFonts w:ascii="Calibri" w:hAnsi="Calibri"/>
    </w:rPr>
  </w:style>
  <w:style w:type="paragraph" w:customStyle="1" w:styleId="TableCaption">
    <w:name w:val="Table Caption"/>
    <w:basedOn w:val="FigureCaption"/>
    <w:rsid w:val="00D43BB3"/>
  </w:style>
  <w:style w:type="paragraph" w:styleId="BalloonText">
    <w:name w:val="Balloon Text"/>
    <w:basedOn w:val="Normal"/>
    <w:link w:val="BalloonTextChar"/>
    <w:uiPriority w:val="99"/>
    <w:semiHidden/>
    <w:unhideWhenUsed/>
    <w:rsid w:val="00D43BB3"/>
    <w:rPr>
      <w:rFonts w:ascii="Tahoma" w:hAnsi="Tahoma" w:cs="Tahoma"/>
      <w:sz w:val="16"/>
      <w:szCs w:val="16"/>
    </w:rPr>
  </w:style>
  <w:style w:type="character" w:customStyle="1" w:styleId="BalloonTextChar">
    <w:name w:val="Balloon Text Char"/>
    <w:link w:val="BalloonText"/>
    <w:uiPriority w:val="99"/>
    <w:semiHidden/>
    <w:rsid w:val="00D43BB3"/>
    <w:rPr>
      <w:rFonts w:ascii="Tahoma" w:hAnsi="Tahoma" w:cs="Tahoma"/>
      <w:sz w:val="16"/>
      <w:szCs w:val="16"/>
    </w:rPr>
  </w:style>
  <w:style w:type="paragraph" w:styleId="ListParagraph">
    <w:name w:val="List Paragraph"/>
    <w:basedOn w:val="Normal"/>
    <w:uiPriority w:val="34"/>
    <w:qFormat/>
    <w:rsid w:val="00D43BB3"/>
    <w:pPr>
      <w:ind w:left="720"/>
    </w:pPr>
  </w:style>
  <w:style w:type="table" w:styleId="TableGrid">
    <w:name w:val="Table Grid"/>
    <w:basedOn w:val="TableNormal"/>
    <w:uiPriority w:val="59"/>
    <w:rsid w:val="00D43B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D43BB3"/>
    <w:rPr>
      <w:sz w:val="16"/>
      <w:szCs w:val="16"/>
    </w:rPr>
  </w:style>
  <w:style w:type="paragraph" w:styleId="CommentText">
    <w:name w:val="annotation text"/>
    <w:basedOn w:val="Normal"/>
    <w:link w:val="CommentTextChar"/>
    <w:uiPriority w:val="99"/>
    <w:unhideWhenUsed/>
    <w:rsid w:val="00D43BB3"/>
  </w:style>
  <w:style w:type="character" w:customStyle="1" w:styleId="CommentTextChar">
    <w:name w:val="Comment Text Char"/>
    <w:link w:val="CommentText"/>
    <w:uiPriority w:val="99"/>
    <w:rsid w:val="00D43BB3"/>
    <w:rPr>
      <w:rFonts w:ascii="Verdana" w:hAnsi="Verdana"/>
    </w:rPr>
  </w:style>
  <w:style w:type="paragraph" w:styleId="CommentSubject">
    <w:name w:val="annotation subject"/>
    <w:basedOn w:val="CommentText"/>
    <w:next w:val="CommentText"/>
    <w:link w:val="CommentSubjectChar"/>
    <w:uiPriority w:val="99"/>
    <w:semiHidden/>
    <w:unhideWhenUsed/>
    <w:rsid w:val="00D43BB3"/>
    <w:rPr>
      <w:b/>
      <w:bCs/>
    </w:rPr>
  </w:style>
  <w:style w:type="character" w:customStyle="1" w:styleId="CommentSubjectChar">
    <w:name w:val="Comment Subject Char"/>
    <w:link w:val="CommentSubject"/>
    <w:uiPriority w:val="99"/>
    <w:semiHidden/>
    <w:rsid w:val="00D43BB3"/>
    <w:rPr>
      <w:rFonts w:ascii="Verdana" w:hAnsi="Verdana"/>
      <w:b/>
      <w:bCs/>
    </w:rPr>
  </w:style>
  <w:style w:type="paragraph" w:customStyle="1" w:styleId="Figure">
    <w:name w:val="Figure"/>
    <w:basedOn w:val="BodyText"/>
    <w:next w:val="FigureCaption"/>
    <w:qFormat/>
    <w:rsid w:val="00D43BB3"/>
  </w:style>
  <w:style w:type="paragraph" w:styleId="Revision">
    <w:name w:val="Revision"/>
    <w:hidden/>
    <w:uiPriority w:val="99"/>
    <w:semiHidden/>
    <w:rsid w:val="0046371E"/>
    <w:rPr>
      <w:rFonts w:ascii="Verdana" w:hAnsi="Verdana"/>
    </w:rPr>
  </w:style>
  <w:style w:type="character" w:styleId="FollowedHyperlink">
    <w:name w:val="FollowedHyperlink"/>
    <w:basedOn w:val="DefaultParagraphFont"/>
    <w:uiPriority w:val="99"/>
    <w:semiHidden/>
    <w:unhideWhenUsed/>
    <w:rsid w:val="00A77B98"/>
    <w:rPr>
      <w:color w:val="954F72" w:themeColor="followedHyperlink"/>
      <w:u w:val="single"/>
    </w:rPr>
  </w:style>
  <w:style w:type="paragraph" w:styleId="NoSpacing">
    <w:name w:val="No Spacing"/>
    <w:uiPriority w:val="1"/>
    <w:qFormat/>
    <w:rsid w:val="008C3428"/>
    <w:rPr>
      <w:rFonts w:ascii="Verdana" w:hAnsi="Verdana"/>
    </w:rPr>
  </w:style>
  <w:style w:type="paragraph" w:customStyle="1" w:styleId="FirstParagraph">
    <w:name w:val="First Paragraph"/>
    <w:basedOn w:val="BodyText"/>
    <w:next w:val="BodyText"/>
    <w:qFormat/>
    <w:rsid w:val="005A0581"/>
    <w:pPr>
      <w:spacing w:before="180" w:after="180"/>
      <w:jc w:val="left"/>
    </w:pPr>
    <w:rPr>
      <w:rFonts w:asciiTheme="minorHAnsi" w:eastAsiaTheme="minorHAnsi" w:hAnsiTheme="minorHAnsi" w:cstheme="minorBidi"/>
      <w:sz w:val="24"/>
      <w:szCs w:val="24"/>
    </w:rPr>
  </w:style>
  <w:style w:type="paragraph" w:styleId="BlockText">
    <w:name w:val="Block Text"/>
    <w:basedOn w:val="BodyText"/>
    <w:next w:val="BodyText"/>
    <w:uiPriority w:val="9"/>
    <w:unhideWhenUsed/>
    <w:qFormat/>
    <w:rsid w:val="00FD39D4"/>
    <w:pPr>
      <w:spacing w:before="100" w:after="100"/>
      <w:jc w:val="left"/>
    </w:pPr>
    <w:rPr>
      <w:rFonts w:asciiTheme="majorHAnsi" w:eastAsiaTheme="majorEastAsia" w:hAnsiTheme="majorHAnsi" w:cstheme="majorBidi"/>
      <w:bCs/>
    </w:rPr>
  </w:style>
  <w:style w:type="paragraph" w:customStyle="1" w:styleId="Compact">
    <w:name w:val="Compact"/>
    <w:basedOn w:val="BodyText"/>
    <w:qFormat/>
    <w:rsid w:val="007E1D08"/>
    <w:pPr>
      <w:spacing w:before="36" w:after="36"/>
      <w:jc w:val="left"/>
    </w:pPr>
    <w:rPr>
      <w:rFonts w:asciiTheme="minorHAnsi" w:eastAsiaTheme="minorHAnsi" w:hAnsiTheme="minorHAnsi" w:cstheme="minorBidi"/>
      <w:sz w:val="24"/>
      <w:szCs w:val="24"/>
    </w:rPr>
  </w:style>
  <w:style w:type="character" w:customStyle="1" w:styleId="VerbatimChar">
    <w:name w:val="Verbatim Char"/>
    <w:basedOn w:val="DefaultParagraphFont"/>
    <w:link w:val="SourceCode"/>
    <w:rsid w:val="007E1D08"/>
    <w:rPr>
      <w:rFonts w:ascii="Consolas" w:hAnsi="Consolas"/>
      <w:sz w:val="22"/>
    </w:rPr>
  </w:style>
  <w:style w:type="paragraph" w:customStyle="1" w:styleId="SourceCode">
    <w:name w:val="Source Code"/>
    <w:basedOn w:val="Normal"/>
    <w:link w:val="VerbatimChar"/>
    <w:rsid w:val="007E1D08"/>
    <w:pPr>
      <w:wordWrap w:val="0"/>
      <w:spacing w:after="200"/>
    </w:pPr>
    <w:rPr>
      <w:rFonts w:ascii="Consolas" w:hAnsi="Consolas"/>
      <w:sz w:val="22"/>
    </w:rPr>
  </w:style>
  <w:style w:type="character" w:styleId="UnresolvedMention">
    <w:name w:val="Unresolved Mention"/>
    <w:basedOn w:val="DefaultParagraphFont"/>
    <w:uiPriority w:val="99"/>
    <w:semiHidden/>
    <w:unhideWhenUsed/>
    <w:rsid w:val="00AB76DF"/>
    <w:rPr>
      <w:color w:val="808080"/>
      <w:shd w:val="clear" w:color="auto" w:fill="E6E6E6"/>
    </w:rPr>
  </w:style>
  <w:style w:type="character" w:customStyle="1" w:styleId="KeywordTok">
    <w:name w:val="KeywordTok"/>
    <w:basedOn w:val="VerbatimChar"/>
    <w:rsid w:val="00C04055"/>
    <w:rPr>
      <w:rFonts w:ascii="Consolas" w:hAnsi="Consolas"/>
      <w:b/>
      <w:color w:val="007020"/>
      <w:sz w:val="22"/>
    </w:rPr>
  </w:style>
  <w:style w:type="character" w:customStyle="1" w:styleId="StringTok">
    <w:name w:val="StringTok"/>
    <w:basedOn w:val="VerbatimChar"/>
    <w:rsid w:val="00C04055"/>
    <w:rPr>
      <w:rFonts w:ascii="Consolas" w:hAnsi="Consolas"/>
      <w:color w:val="4070A0"/>
      <w:sz w:val="22"/>
    </w:rPr>
  </w:style>
  <w:style w:type="character" w:customStyle="1" w:styleId="OtherTok">
    <w:name w:val="OtherTok"/>
    <w:basedOn w:val="VerbatimChar"/>
    <w:rsid w:val="00C04055"/>
    <w:rPr>
      <w:rFonts w:ascii="Consolas" w:hAnsi="Consolas"/>
      <w:color w:val="007020"/>
      <w:sz w:val="22"/>
    </w:rPr>
  </w:style>
  <w:style w:type="character" w:customStyle="1" w:styleId="NormalTok">
    <w:name w:val="NormalTok"/>
    <w:basedOn w:val="VerbatimChar"/>
    <w:rsid w:val="00C04055"/>
    <w:rPr>
      <w:rFonts w:ascii="Consolas" w:hAnsi="Consolas"/>
      <w:sz w:val="22"/>
    </w:rPr>
  </w:style>
  <w:style w:type="paragraph" w:styleId="Title">
    <w:name w:val="Title"/>
    <w:basedOn w:val="Normal"/>
    <w:next w:val="BodyText"/>
    <w:link w:val="TitleChar"/>
    <w:qFormat/>
    <w:rsid w:val="00DD2E14"/>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DD2E14"/>
    <w:rPr>
      <w:rFonts w:asciiTheme="majorHAnsi" w:eastAsiaTheme="majorEastAsia" w:hAnsiTheme="majorHAnsi" w:cstheme="majorBidi"/>
      <w:b/>
      <w:bCs/>
      <w:color w:val="2C6EAB" w:themeColor="accent1" w:themeShade="B5"/>
      <w:sz w:val="36"/>
      <w:szCs w:val="36"/>
    </w:rPr>
  </w:style>
  <w:style w:type="character" w:customStyle="1" w:styleId="DataTypeTok">
    <w:name w:val="DataTypeTok"/>
    <w:basedOn w:val="VerbatimChar"/>
    <w:rsid w:val="00DD2E14"/>
    <w:rPr>
      <w:rFonts w:ascii="Consolas" w:hAnsi="Consolas"/>
      <w:color w:val="902000"/>
      <w:sz w:val="22"/>
    </w:rPr>
  </w:style>
  <w:style w:type="character" w:customStyle="1" w:styleId="CommentTok">
    <w:name w:val="CommentTok"/>
    <w:basedOn w:val="VerbatimChar"/>
    <w:rsid w:val="00DD2E14"/>
    <w:rPr>
      <w:rFonts w:ascii="Consolas" w:hAnsi="Consolas"/>
      <w:i/>
      <w:color w:val="60A0B0"/>
      <w:sz w:val="22"/>
    </w:rPr>
  </w:style>
  <w:style w:type="character" w:customStyle="1" w:styleId="FunctionTok">
    <w:name w:val="FunctionTok"/>
    <w:basedOn w:val="VerbatimChar"/>
    <w:rsid w:val="00DD2E14"/>
    <w:rPr>
      <w:rFonts w:ascii="Consolas" w:hAnsi="Consolas"/>
      <w:color w:val="06287E"/>
      <w:sz w:val="22"/>
    </w:rPr>
  </w:style>
  <w:style w:type="character" w:customStyle="1" w:styleId="m6455941650576635545msohyperlink">
    <w:name w:val="m_6455941650576635545msohyperlink"/>
    <w:basedOn w:val="DefaultParagraphFont"/>
    <w:rsid w:val="00AD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5505">
      <w:bodyDiv w:val="1"/>
      <w:marLeft w:val="0"/>
      <w:marRight w:val="0"/>
      <w:marTop w:val="0"/>
      <w:marBottom w:val="0"/>
      <w:divBdr>
        <w:top w:val="none" w:sz="0" w:space="0" w:color="auto"/>
        <w:left w:val="none" w:sz="0" w:space="0" w:color="auto"/>
        <w:bottom w:val="none" w:sz="0" w:space="0" w:color="auto"/>
        <w:right w:val="none" w:sz="0" w:space="0" w:color="auto"/>
      </w:divBdr>
      <w:divsChild>
        <w:div w:id="560336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3252951">
              <w:marLeft w:val="0"/>
              <w:marRight w:val="0"/>
              <w:marTop w:val="0"/>
              <w:marBottom w:val="0"/>
              <w:divBdr>
                <w:top w:val="none" w:sz="0" w:space="0" w:color="auto"/>
                <w:left w:val="none" w:sz="0" w:space="0" w:color="auto"/>
                <w:bottom w:val="none" w:sz="0" w:space="0" w:color="auto"/>
                <w:right w:val="none" w:sz="0" w:space="0" w:color="auto"/>
              </w:divBdr>
              <w:divsChild>
                <w:div w:id="6729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4074">
      <w:bodyDiv w:val="1"/>
      <w:marLeft w:val="0"/>
      <w:marRight w:val="0"/>
      <w:marTop w:val="0"/>
      <w:marBottom w:val="0"/>
      <w:divBdr>
        <w:top w:val="none" w:sz="0" w:space="0" w:color="auto"/>
        <w:left w:val="none" w:sz="0" w:space="0" w:color="auto"/>
        <w:bottom w:val="none" w:sz="0" w:space="0" w:color="auto"/>
        <w:right w:val="none" w:sz="0" w:space="0" w:color="auto"/>
      </w:divBdr>
    </w:div>
    <w:div w:id="1175808418">
      <w:bodyDiv w:val="1"/>
      <w:marLeft w:val="0"/>
      <w:marRight w:val="0"/>
      <w:marTop w:val="0"/>
      <w:marBottom w:val="0"/>
      <w:divBdr>
        <w:top w:val="none" w:sz="0" w:space="0" w:color="auto"/>
        <w:left w:val="none" w:sz="0" w:space="0" w:color="auto"/>
        <w:bottom w:val="none" w:sz="0" w:space="0" w:color="auto"/>
        <w:right w:val="none" w:sz="0" w:space="0" w:color="auto"/>
      </w:divBdr>
    </w:div>
    <w:div w:id="1751196199">
      <w:bodyDiv w:val="1"/>
      <w:marLeft w:val="0"/>
      <w:marRight w:val="0"/>
      <w:marTop w:val="0"/>
      <w:marBottom w:val="0"/>
      <w:divBdr>
        <w:top w:val="none" w:sz="0" w:space="0" w:color="auto"/>
        <w:left w:val="none" w:sz="0" w:space="0" w:color="auto"/>
        <w:bottom w:val="none" w:sz="0" w:space="0" w:color="auto"/>
        <w:right w:val="none" w:sz="0" w:space="0" w:color="auto"/>
      </w:divBdr>
    </w:div>
    <w:div w:id="191477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2009-11-03T21:52:00Z</outs:dateTime>
      <outs:isPinned>true</outs:isPinned>
    </outs:relatedDate>
    <outs:relatedDate>
      <outs:type>2</outs:type>
      <outs:displayName>Created</outs:displayName>
      <outs:dateTime>2009-11-03T21:44:00Z</outs:dateTime>
      <outs:isPinned>true</outs:isPinned>
    </outs:relatedDate>
    <outs:relatedDate>
      <outs:type>4</outs:type>
      <outs:displayName>Last Printed</outs:displayName>
      <outs:dateTime>2001-10-18T16:04:00Z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Markus Egger</outs:displayName>
          <outs:accountName/>
        </outs:relatedPerson>
      </outs:people>
      <outs:source>0</outs:source>
      <outs:isPinned>true</outs:isPinned>
    </outs:relatedPeopleItem>
    <outs:relatedPeopleItem>
      <outs:category>Last modified by</outs:category>
      <outs:people>
        <outs:relatedPerson>
          <outs:displayName>Markus Egger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789D4-6EB5-40F4-997F-693E97D21E15}">
  <ds:schemaRefs>
    <ds:schemaRef ds:uri="http://schemas.microsoft.com/office/2009/outspace/metadata"/>
  </ds:schemaRefs>
</ds:datastoreItem>
</file>

<file path=customXml/itemProps2.xml><?xml version="1.0" encoding="utf-8"?>
<ds:datastoreItem xmlns:ds="http://schemas.openxmlformats.org/officeDocument/2006/customXml" ds:itemID="{61E1C641-41CC-43EE-B624-AAA7140D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22</Pages>
  <Words>7698</Words>
  <Characters>43880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We have Liftoff: ASP.NET Core and .NET Core 2.0 have arrived</vt:lpstr>
    </vt:vector>
  </TitlesOfParts>
  <Company>CoDe Magazine</Company>
  <LinksUpToDate>false</LinksUpToDate>
  <CharactersWithSpaces>51476</CharactersWithSpaces>
  <SharedDoc>false</SharedDoc>
  <HyperlinkBase>www.code-magazine.com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have Liftoff: ASP.NET Core and .NET Core 2.0 have arrived</dc:title>
  <dc:creator>Rick Strahl</dc:creator>
  <cp:keywords>.NET Core, ASP.NET Core</cp:keywords>
  <cp:lastModifiedBy>Rick Strahl</cp:lastModifiedBy>
  <cp:revision>2</cp:revision>
  <cp:lastPrinted>2001-10-18T18:04:00Z</cp:lastPrinted>
  <dcterms:created xsi:type="dcterms:W3CDTF">2018-05-09T21:58:00Z</dcterms:created>
  <dcterms:modified xsi:type="dcterms:W3CDTF">2018-05-09T21:58:00Z</dcterms:modified>
</cp:coreProperties>
</file>